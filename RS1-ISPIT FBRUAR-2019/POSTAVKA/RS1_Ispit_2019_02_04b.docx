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6928" w14:textId="6B1D3EDA" w:rsidR="00E90BC8" w:rsidRPr="00E72A6E" w:rsidRDefault="00E90BC8" w:rsidP="001C5636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</w:pPr>
      <w:bookmarkStart w:id="0" w:name="_Hlk518308312"/>
      <w:bookmarkEnd w:id="0"/>
      <w:r w:rsidRPr="00E72A6E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Projekt _________________________ Ime i prezime_________________</w:t>
      </w:r>
      <w:r w:rsidR="001C5636" w:rsidRPr="00E72A6E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br/>
      </w:r>
    </w:p>
    <w:p w14:paraId="32A66929" w14:textId="7C23FB79" w:rsidR="00BC35AF" w:rsidRPr="00E72A6E" w:rsidRDefault="00722A04" w:rsidP="001C5636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</w:pPr>
      <w:r w:rsidRPr="00E72A6E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 xml:space="preserve">Trajanje ispita 2h i </w:t>
      </w:r>
      <w:r w:rsidR="00060917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1</w:t>
      </w:r>
      <w:r w:rsidR="00A7147F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5</w:t>
      </w:r>
      <w:r w:rsidRPr="00E72A6E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 xml:space="preserve"> min - </w:t>
      </w:r>
      <w:r w:rsidR="00BC35AF" w:rsidRPr="00E72A6E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Ispitne zadatke predajte na kraju ispita!</w:t>
      </w:r>
    </w:p>
    <w:p w14:paraId="32A6692A" w14:textId="30854A59" w:rsidR="00BC35AF" w:rsidRPr="00E72A6E" w:rsidRDefault="00BC35AF" w:rsidP="001C5636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</w:pPr>
    </w:p>
    <w:p w14:paraId="6D628BB5" w14:textId="39577AEF" w:rsidR="009F6CDB" w:rsidRPr="00E72A6E" w:rsidRDefault="009F6CDB" w:rsidP="009F6CDB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  <w:lang w:val="hr-HR" w:eastAsia="bs-Latn-BA"/>
        </w:rPr>
      </w:pPr>
      <w:r w:rsidRPr="00E72A6E">
        <w:rPr>
          <w:rFonts w:ascii="Calibri" w:eastAsia="Times New Roman" w:hAnsi="Calibri" w:cs="Times New Roman"/>
          <w:b/>
          <w:color w:val="000000"/>
          <w:sz w:val="20"/>
          <w:szCs w:val="20"/>
          <w:lang w:val="hr-HR" w:eastAsia="bs-Latn-BA"/>
        </w:rPr>
        <w:t>Upute</w:t>
      </w:r>
    </w:p>
    <w:p w14:paraId="44855860" w14:textId="554DCB27" w:rsidR="009F6CDB" w:rsidRPr="003E65CB" w:rsidRDefault="009F6CDB" w:rsidP="009F6CD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Otvoriti Visual Studio 201</w:t>
      </w:r>
      <w:r w:rsidR="001201CA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7</w:t>
      </w: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 </w:t>
      </w:r>
    </w:p>
    <w:p w14:paraId="4A9C3683" w14:textId="7BBFB92B" w:rsidR="009F6CDB" w:rsidRPr="003E65CB" w:rsidRDefault="009F6CDB" w:rsidP="009F6CD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Otvoriti SqlServer Managment Studio, konektovati se na sql server i napraviti novu bazu podataka u čijem nazivu je broj indeksa. </w:t>
      </w:r>
    </w:p>
    <w:p w14:paraId="7A5070D5" w14:textId="110202A7" w:rsidR="000A743E" w:rsidRPr="003E65CB" w:rsidRDefault="000A743E" w:rsidP="000A74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sql server adresa: 10.10.10.18</w:t>
      </w:r>
    </w:p>
    <w:p w14:paraId="7B059822" w14:textId="238B61F4" w:rsidR="000A743E" w:rsidRPr="003E65CB" w:rsidRDefault="000A743E" w:rsidP="000A74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sql server integrated security: false</w:t>
      </w:r>
    </w:p>
    <w:p w14:paraId="35399BCB" w14:textId="4608B6EA" w:rsidR="000A743E" w:rsidRPr="003E65CB" w:rsidRDefault="000A743E" w:rsidP="000A74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username: sa</w:t>
      </w:r>
    </w:p>
    <w:p w14:paraId="575E0373" w14:textId="33A62DB8" w:rsidR="000A743E" w:rsidRPr="003E65CB" w:rsidRDefault="000A743E" w:rsidP="000A74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password: </w:t>
      </w:r>
      <w:r w:rsidR="00954316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test</w:t>
      </w:r>
    </w:p>
    <w:p w14:paraId="2A65C00B" w14:textId="15E50960" w:rsidR="009F6CDB" w:rsidRPr="003E65CB" w:rsidRDefault="009F6CDB" w:rsidP="008C534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Preuzeti projekat sa </w:t>
      </w:r>
      <w:r w:rsidR="008C5342"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PrakticniDioIspita_201</w:t>
      </w:r>
      <w:r w:rsidR="00EF2FA0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9</w:t>
      </w:r>
      <w:r w:rsidR="008C5342"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_</w:t>
      </w:r>
      <w:r w:rsidR="00EF2FA0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02</w:t>
      </w:r>
      <w:r w:rsidR="001201CA"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_</w:t>
      </w:r>
      <w:r w:rsidR="00EF2FA0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04</w:t>
      </w:r>
      <w:r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.rar</w:t>
      </w:r>
      <w:r w:rsidR="00423A03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 </w:t>
      </w:r>
      <w:r w:rsidR="00056C8F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sa FTPa</w:t>
      </w:r>
      <w:r w:rsidR="0017650D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:</w:t>
      </w:r>
    </w:p>
    <w:p w14:paraId="1399AF0E" w14:textId="77777777" w:rsidR="00BB2EDC" w:rsidRPr="003E65CB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Podaci za FTP</w:t>
      </w:r>
    </w:p>
    <w:p w14:paraId="09DD5813" w14:textId="77777777" w:rsidR="00BB2EDC" w:rsidRPr="003E65CB" w:rsidRDefault="00BB2EDC" w:rsidP="00BB2EDC">
      <w:pPr>
        <w:pStyle w:val="ListParagraph"/>
        <w:numPr>
          <w:ilvl w:val="2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Adresa: </w:t>
      </w:r>
      <w:hyperlink r:id="rId8" w:history="1">
        <w:r w:rsidRPr="003E65CB">
          <w:rPr>
            <w:b/>
            <w:color w:val="000000"/>
            <w:sz w:val="19"/>
            <w:szCs w:val="19"/>
          </w:rPr>
          <w:t>ftp.fit.ba</w:t>
        </w:r>
      </w:hyperlink>
    </w:p>
    <w:p w14:paraId="0B8875EC" w14:textId="77777777" w:rsidR="00BB2EDC" w:rsidRPr="003E65CB" w:rsidRDefault="00BB2EDC" w:rsidP="00BB2EDC">
      <w:pPr>
        <w:pStyle w:val="ListParagraph"/>
        <w:numPr>
          <w:ilvl w:val="2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Username: </w:t>
      </w:r>
      <w:r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student_aj</w:t>
      </w:r>
    </w:p>
    <w:p w14:paraId="0D2087E0" w14:textId="77777777" w:rsidR="00BB2EDC" w:rsidRPr="003E65CB" w:rsidRDefault="00BB2EDC" w:rsidP="00BB2EDC">
      <w:pPr>
        <w:pStyle w:val="ListParagraph"/>
        <w:numPr>
          <w:ilvl w:val="2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Password: </w:t>
      </w:r>
      <w:r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student_aj</w:t>
      </w:r>
    </w:p>
    <w:p w14:paraId="34094523" w14:textId="77777777" w:rsidR="00BB2EDC" w:rsidRPr="003E65CB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RAR kopirati na desktop i otpakovati</w:t>
      </w:r>
    </w:p>
    <w:p w14:paraId="62AE225C" w14:textId="77777777" w:rsidR="00BB2EDC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Otvoriti u VS-u i prepraviti connection string</w:t>
      </w:r>
    </w:p>
    <w:p w14:paraId="4D690AAC" w14:textId="77777777" w:rsidR="00BB2EDC" w:rsidRPr="003E65CB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Dodati i izvršiti migracije</w:t>
      </w:r>
    </w:p>
    <w:p w14:paraId="51CB4DDD" w14:textId="77777777" w:rsidR="00BB2EDC" w:rsidRPr="003E65CB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Pokrenuti projekat</w:t>
      </w:r>
      <w:r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. Klikom na link </w:t>
      </w:r>
      <w:r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 xml:space="preserve">DB Test </w:t>
      </w:r>
      <w:hyperlink r:id="rId9" w:history="1">
        <w:r w:rsidRPr="00562480">
          <w:rPr>
            <w:rStyle w:val="Hyperlink"/>
            <w:rFonts w:ascii="Calibri" w:eastAsia="Times New Roman" w:hAnsi="Calibri" w:cs="Times New Roman"/>
            <w:b/>
            <w:sz w:val="19"/>
            <w:szCs w:val="19"/>
            <w:lang w:val="hr-HR" w:eastAsia="bs-Latn-BA"/>
          </w:rPr>
          <w:t>http://localhost:52578/Home/TestDB</w:t>
        </w:r>
      </w:hyperlink>
      <w:r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 xml:space="preserve"> </w:t>
      </w:r>
      <w:r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 dodat će se testni podaci (izvršit će se </w:t>
      </w: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sadržaj fajla </w:t>
      </w:r>
      <w:r w:rsidRPr="003E65CB">
        <w:rPr>
          <w:rFonts w:ascii="Calibri" w:eastAsia="Times New Roman" w:hAnsi="Calibri" w:cs="Times New Roman"/>
          <w:b/>
          <w:bCs/>
          <w:color w:val="000000"/>
          <w:sz w:val="19"/>
          <w:szCs w:val="19"/>
          <w:lang w:val="hr-HR" w:eastAsia="bs-Latn-BA"/>
        </w:rPr>
        <w:t>MojDBInitializer.cs</w:t>
      </w: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)</w:t>
      </w:r>
    </w:p>
    <w:p w14:paraId="7F76E7E8" w14:textId="77777777" w:rsidR="00BB2EDC" w:rsidRPr="003E65CB" w:rsidRDefault="00BB2EDC" w:rsidP="00BB2ED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19"/>
          <w:szCs w:val="19"/>
          <w:lang w:val="hr-HR" w:eastAsia="bs-Latn-BA"/>
        </w:rPr>
      </w:pPr>
      <w:r w:rsidRPr="003E65CB">
        <w:rPr>
          <w:rFonts w:eastAsia="Times New Roman" w:cstheme="minorHAnsi"/>
          <w:color w:val="000000"/>
          <w:sz w:val="19"/>
          <w:szCs w:val="19"/>
          <w:lang w:val="hr-HR" w:eastAsia="bs-Latn-BA"/>
        </w:rPr>
        <w:t xml:space="preserve">Po završetku projekat ZIPovati i postaviti na </w:t>
      </w:r>
      <w:r w:rsidRPr="003E65CB">
        <w:rPr>
          <w:rFonts w:cstheme="minorHAnsi"/>
          <w:sz w:val="19"/>
          <w:szCs w:val="19"/>
        </w:rPr>
        <w:t>FTP</w:t>
      </w:r>
    </w:p>
    <w:p w14:paraId="32A66936" w14:textId="77777777" w:rsidR="001C5636" w:rsidRPr="00591FB4" w:rsidRDefault="001C5636" w:rsidP="001C5636">
      <w:pPr>
        <w:spacing w:after="0" w:line="240" w:lineRule="auto"/>
        <w:rPr>
          <w:rFonts w:ascii="Calibri" w:eastAsia="Times New Roman" w:hAnsi="Calibri" w:cs="Times New Roman"/>
          <w:color w:val="FF0000"/>
          <w:sz w:val="20"/>
          <w:szCs w:val="20"/>
          <w:lang w:eastAsia="bs-Latn-BA"/>
        </w:rPr>
      </w:pPr>
    </w:p>
    <w:p w14:paraId="3AB13CCC" w14:textId="502317FD" w:rsidR="0073799D" w:rsidRDefault="0073799D">
      <w:pP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br w:type="page"/>
      </w:r>
    </w:p>
    <w:p w14:paraId="6D5C16A8" w14:textId="77777777" w:rsidR="00B529C1" w:rsidRPr="00E72A6E" w:rsidRDefault="00B529C1" w:rsidP="001C5636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p w14:paraId="36CB621A" w14:textId="56C5D85C" w:rsidR="0025370E" w:rsidRPr="00591FB4" w:rsidRDefault="0025370E" w:rsidP="00591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591FB4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Zadatak 1</w:t>
      </w:r>
      <w:r w:rsid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 xml:space="preserve"> i 2</w:t>
      </w:r>
      <w:r w:rsidRPr="00591FB4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:</w:t>
      </w:r>
    </w:p>
    <w:p w14:paraId="2B14AB4A" w14:textId="01D9A32B" w:rsidR="004E4DCF" w:rsidRPr="006C6D16" w:rsidRDefault="00BB2EDC" w:rsidP="006C6D16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noProof/>
        </w:rPr>
        <w:t>U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</w:t>
      </w:r>
      <w:r w:rsidR="00CD1C2D" w:rsidRPr="00314E4B">
        <w:rPr>
          <w:rFonts w:ascii="Calibri" w:eastAsia="Times New Roman" w:hAnsi="Calibri" w:cs="Times New Roman"/>
          <w:i/>
          <w:color w:val="000000"/>
          <w:sz w:val="20"/>
          <w:szCs w:val="20"/>
          <w:lang w:eastAsia="bs-Latn-BA"/>
        </w:rPr>
        <w:t>Data Model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dodajte nove entitete </w:t>
      </w:r>
      <w:r w:rsidRPr="00BB2EDC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OdrzaniCas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i </w:t>
      </w:r>
      <w:r w:rsidRPr="00BB2EDC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OdrzanCasDetalji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tako da omogućite funkcionalnosti</w:t>
      </w:r>
      <w:r w:rsidR="006C6D16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koje se nalaze u </w:t>
      </w:r>
      <w:r w:rsidR="00314E4B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nastavku ovog dokumenta</w:t>
      </w:r>
      <w:r w:rsidR="004F21C9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.</w:t>
      </w:r>
    </w:p>
    <w:p w14:paraId="114416BA" w14:textId="3845DB0A" w:rsidR="009237CD" w:rsidRDefault="00BB2EDC" w:rsidP="004F24B0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noProof/>
        </w:rPr>
        <w:drawing>
          <wp:inline distT="0" distB="0" distL="0" distR="0" wp14:anchorId="6AF0F090" wp14:editId="7CDA9190">
            <wp:extent cx="5991225" cy="39100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95" cy="392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9982" w14:textId="1850F916" w:rsidR="006C6D16" w:rsidRPr="006C6D16" w:rsidRDefault="006C6D16" w:rsidP="006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Korak 1:</w:t>
      </w:r>
    </w:p>
    <w:p w14:paraId="7CD738CE" w14:textId="64CBAD8A" w:rsidR="004E4DCF" w:rsidRDefault="004F21C9" w:rsidP="004F24B0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Korisnik može odabrati 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nastavnika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22"/>
        <w:gridCol w:w="3021"/>
        <w:gridCol w:w="3019"/>
      </w:tblGrid>
      <w:tr w:rsidR="00BB2EDC" w:rsidRPr="00E72A6E" w14:paraId="324AF481" w14:textId="77777777" w:rsidTr="0089713D">
        <w:trPr>
          <w:trHeight w:val="748"/>
        </w:trPr>
        <w:tc>
          <w:tcPr>
            <w:tcW w:w="1667" w:type="pct"/>
          </w:tcPr>
          <w:p w14:paraId="7383E663" w14:textId="650A4232" w:rsidR="00BB2EDC" w:rsidRPr="00E72A6E" w:rsidRDefault="00BB2EDC" w:rsidP="00BB2ED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Ime i prezime nastavnika</w:t>
            </w:r>
          </w:p>
        </w:tc>
        <w:tc>
          <w:tcPr>
            <w:tcW w:w="1667" w:type="pct"/>
          </w:tcPr>
          <w:p w14:paraId="316E5773" w14:textId="78B5C245" w:rsidR="00BB2EDC" w:rsidRPr="00E72A6E" w:rsidRDefault="00BB2EDC" w:rsidP="00BB2ED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Broj održanih časova u aktuelnoj kalendarskoj godini</w:t>
            </w:r>
          </w:p>
        </w:tc>
        <w:tc>
          <w:tcPr>
            <w:tcW w:w="1666" w:type="pct"/>
          </w:tcPr>
          <w:p w14:paraId="3E8FEB84" w14:textId="3D20E141" w:rsidR="00BB2EDC" w:rsidRPr="00E72A6E" w:rsidRDefault="00BB2EDC" w:rsidP="00BB2ED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72A6E">
              <w:rPr>
                <w:b/>
                <w:sz w:val="20"/>
                <w:szCs w:val="20"/>
              </w:rPr>
              <w:t>Akcija</w:t>
            </w:r>
          </w:p>
        </w:tc>
      </w:tr>
      <w:tr w:rsidR="00BB2EDC" w:rsidRPr="00E72A6E" w14:paraId="78B0764F" w14:textId="77777777" w:rsidTr="0089713D">
        <w:trPr>
          <w:trHeight w:val="316"/>
        </w:trPr>
        <w:tc>
          <w:tcPr>
            <w:tcW w:w="1667" w:type="pct"/>
          </w:tcPr>
          <w:p w14:paraId="43F84FDE" w14:textId="559A5586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Denis Mušić</w:t>
            </w:r>
          </w:p>
        </w:tc>
        <w:tc>
          <w:tcPr>
            <w:tcW w:w="1667" w:type="pct"/>
          </w:tcPr>
          <w:p w14:paraId="1B5B0B95" w14:textId="55FDE97F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666" w:type="pct"/>
          </w:tcPr>
          <w:p w14:paraId="1BA73532" w14:textId="711DB2A3" w:rsidR="00BB2EDC" w:rsidRPr="00E72A6E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Odaberi</w:t>
            </w:r>
          </w:p>
        </w:tc>
      </w:tr>
      <w:tr w:rsidR="00BB2EDC" w:rsidRPr="00E72A6E" w14:paraId="7933C0C2" w14:textId="77777777" w:rsidTr="0089713D">
        <w:trPr>
          <w:trHeight w:val="316"/>
        </w:trPr>
        <w:tc>
          <w:tcPr>
            <w:tcW w:w="1667" w:type="pct"/>
          </w:tcPr>
          <w:p w14:paraId="74445E17" w14:textId="1CCFDBF6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Jasmin Azemović</w:t>
            </w:r>
          </w:p>
        </w:tc>
        <w:tc>
          <w:tcPr>
            <w:tcW w:w="1667" w:type="pct"/>
          </w:tcPr>
          <w:p w14:paraId="11067409" w14:textId="4409E276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66" w:type="pct"/>
          </w:tcPr>
          <w:p w14:paraId="3691248B" w14:textId="0ED80A0E" w:rsidR="00BB2EDC" w:rsidRPr="00E72A6E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Odaberi</w:t>
            </w:r>
          </w:p>
        </w:tc>
      </w:tr>
      <w:tr w:rsidR="00BB2EDC" w:rsidRPr="00E72A6E" w14:paraId="13A582E5" w14:textId="77777777" w:rsidTr="0089713D">
        <w:trPr>
          <w:trHeight w:val="299"/>
        </w:trPr>
        <w:tc>
          <w:tcPr>
            <w:tcW w:w="1667" w:type="pct"/>
          </w:tcPr>
          <w:p w14:paraId="423044E8" w14:textId="6D361D85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Emina Junuz</w:t>
            </w:r>
          </w:p>
        </w:tc>
        <w:tc>
          <w:tcPr>
            <w:tcW w:w="1667" w:type="pct"/>
          </w:tcPr>
          <w:p w14:paraId="3305DDF5" w14:textId="627B37B9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666" w:type="pct"/>
          </w:tcPr>
          <w:p w14:paraId="5654F0C4" w14:textId="3F9E328B" w:rsidR="00BB2EDC" w:rsidRPr="00E72A6E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Odaberi</w:t>
            </w:r>
          </w:p>
        </w:tc>
      </w:tr>
    </w:tbl>
    <w:p w14:paraId="0202EDFF" w14:textId="77777777" w:rsidR="006C6D16" w:rsidRDefault="006C6D16" w:rsidP="006C6D16">
      <w:pPr>
        <w:rPr>
          <w:lang w:eastAsia="bs-Latn-BA"/>
        </w:rPr>
      </w:pPr>
    </w:p>
    <w:p w14:paraId="7752C0BF" w14:textId="696C7CF7" w:rsidR="004E4DCF" w:rsidRPr="006C6D16" w:rsidRDefault="006C6D16" w:rsidP="006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Korak 2:</w:t>
      </w:r>
    </w:p>
    <w:p w14:paraId="6465FC33" w14:textId="32664A94" w:rsidR="004E4DCF" w:rsidRPr="00E72A6E" w:rsidRDefault="006C6D16" w:rsidP="006C6D16">
      <w:pP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Prikazati 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održan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e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časov</w:t>
      </w:r>
      <w:r w:rsidR="00BB2EDC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e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za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odabranog nastavnika </w:t>
      </w:r>
      <w:r w:rsidR="004E4DCF" w:rsidRPr="00D70D86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D</w:t>
      </w:r>
      <w:r w:rsidR="0089713D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enis</w:t>
      </w:r>
      <w:r w:rsidR="004E4DCF" w:rsidRPr="00D70D86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 xml:space="preserve"> Mušić.</w:t>
      </w:r>
    </w:p>
    <w:tbl>
      <w:tblPr>
        <w:tblStyle w:val="TableGrid"/>
        <w:tblW w:w="5238" w:type="pct"/>
        <w:tblLook w:val="04A0" w:firstRow="1" w:lastRow="0" w:firstColumn="1" w:lastColumn="0" w:noHBand="0" w:noVBand="1"/>
      </w:tblPr>
      <w:tblGrid>
        <w:gridCol w:w="1414"/>
        <w:gridCol w:w="851"/>
        <w:gridCol w:w="1559"/>
        <w:gridCol w:w="1456"/>
        <w:gridCol w:w="2430"/>
        <w:gridCol w:w="1783"/>
      </w:tblGrid>
      <w:tr w:rsidR="00BB2EDC" w:rsidRPr="00E72A6E" w14:paraId="59324AE8" w14:textId="240266C9" w:rsidTr="0089713D">
        <w:trPr>
          <w:trHeight w:val="607"/>
        </w:trPr>
        <w:tc>
          <w:tcPr>
            <w:tcW w:w="744" w:type="pct"/>
          </w:tcPr>
          <w:p w14:paraId="37891741" w14:textId="40A784A3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 w:rsidRPr="00E72A6E">
              <w:rPr>
                <w:b/>
                <w:sz w:val="20"/>
                <w:szCs w:val="20"/>
              </w:rPr>
              <w:t>Datum održanog časa</w:t>
            </w:r>
          </w:p>
        </w:tc>
        <w:tc>
          <w:tcPr>
            <w:tcW w:w="448" w:type="pct"/>
          </w:tcPr>
          <w:p w14:paraId="3CF79C28" w14:textId="3023BB49" w:rsidR="00BB2EDC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Škola</w:t>
            </w:r>
          </w:p>
        </w:tc>
        <w:tc>
          <w:tcPr>
            <w:tcW w:w="821" w:type="pct"/>
          </w:tcPr>
          <w:p w14:paraId="214DF394" w14:textId="67DFE250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Škol</w:t>
            </w:r>
            <w:r w:rsidR="0089713D">
              <w:rPr>
                <w:b/>
                <w:sz w:val="20"/>
                <w:szCs w:val="20"/>
              </w:rPr>
              <w:t>ska</w:t>
            </w:r>
            <w:r>
              <w:rPr>
                <w:b/>
                <w:sz w:val="20"/>
                <w:szCs w:val="20"/>
              </w:rPr>
              <w:t xml:space="preserve"> godina / </w:t>
            </w:r>
            <w:r w:rsidRPr="00E72A6E">
              <w:rPr>
                <w:b/>
                <w:sz w:val="20"/>
                <w:szCs w:val="20"/>
              </w:rPr>
              <w:t>Odjeljenje</w:t>
            </w:r>
          </w:p>
        </w:tc>
        <w:tc>
          <w:tcPr>
            <w:tcW w:w="767" w:type="pct"/>
          </w:tcPr>
          <w:p w14:paraId="26B3C250" w14:textId="4BFDFCA8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 w:rsidRPr="00E72A6E">
              <w:rPr>
                <w:b/>
                <w:sz w:val="20"/>
                <w:szCs w:val="20"/>
              </w:rPr>
              <w:t>Predmet</w:t>
            </w:r>
          </w:p>
        </w:tc>
        <w:tc>
          <w:tcPr>
            <w:tcW w:w="1280" w:type="pct"/>
          </w:tcPr>
          <w:p w14:paraId="3750A42F" w14:textId="63DC217D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Odsutni učenici</w:t>
            </w:r>
            <w:r w:rsidR="00EF2FA0">
              <w:rPr>
                <w:b/>
                <w:sz w:val="20"/>
                <w:szCs w:val="20"/>
              </w:rPr>
              <w:t xml:space="preserve"> **</w:t>
            </w:r>
          </w:p>
        </w:tc>
        <w:tc>
          <w:tcPr>
            <w:tcW w:w="939" w:type="pct"/>
          </w:tcPr>
          <w:p w14:paraId="0B2DF1E2" w14:textId="26D27058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 w:rsidRPr="00E72A6E">
              <w:rPr>
                <w:b/>
                <w:sz w:val="20"/>
                <w:szCs w:val="20"/>
              </w:rPr>
              <w:t>Akcija</w:t>
            </w:r>
          </w:p>
        </w:tc>
      </w:tr>
      <w:tr w:rsidR="00BB2EDC" w:rsidRPr="00E72A6E" w14:paraId="56B0E01B" w14:textId="7CA51BCD" w:rsidTr="0089713D">
        <w:trPr>
          <w:trHeight w:val="310"/>
        </w:trPr>
        <w:tc>
          <w:tcPr>
            <w:tcW w:w="744" w:type="pct"/>
          </w:tcPr>
          <w:p w14:paraId="797089EF" w14:textId="144C713B" w:rsidR="00BB2EDC" w:rsidRPr="00E72A6E" w:rsidRDefault="00BB2EDC" w:rsidP="006C6D16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12.01.201</w:t>
            </w:r>
            <w:r>
              <w:rPr>
                <w:sz w:val="20"/>
                <w:szCs w:val="20"/>
              </w:rPr>
              <w:t>9</w:t>
            </w:r>
            <w:r w:rsidRPr="00E72A6E">
              <w:rPr>
                <w:sz w:val="20"/>
                <w:szCs w:val="20"/>
              </w:rPr>
              <w:t>.</w:t>
            </w:r>
          </w:p>
        </w:tc>
        <w:tc>
          <w:tcPr>
            <w:tcW w:w="448" w:type="pct"/>
          </w:tcPr>
          <w:p w14:paraId="4F4DEE87" w14:textId="570C2ED7" w:rsidR="00BB2EDC" w:rsidRDefault="00BB2EDC" w:rsidP="006C6D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Škola 1</w:t>
            </w:r>
          </w:p>
        </w:tc>
        <w:tc>
          <w:tcPr>
            <w:tcW w:w="821" w:type="pct"/>
          </w:tcPr>
          <w:p w14:paraId="6D6885FD" w14:textId="022E8FC3" w:rsidR="00BB2EDC" w:rsidRPr="00E72A6E" w:rsidRDefault="00BB2EDC" w:rsidP="006C6D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2018/19 </w:t>
            </w:r>
            <w:r w:rsidRPr="00E72A6E">
              <w:rPr>
                <w:sz w:val="20"/>
                <w:szCs w:val="20"/>
              </w:rPr>
              <w:t>II-a</w:t>
            </w:r>
          </w:p>
        </w:tc>
        <w:tc>
          <w:tcPr>
            <w:tcW w:w="767" w:type="pct"/>
          </w:tcPr>
          <w:p w14:paraId="5714DEB6" w14:textId="7A86D702" w:rsidR="00BB2EDC" w:rsidRPr="00E72A6E" w:rsidRDefault="00BB2EDC" w:rsidP="006C6D16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Bosanski jezik</w:t>
            </w:r>
          </w:p>
        </w:tc>
        <w:tc>
          <w:tcPr>
            <w:tcW w:w="1280" w:type="pct"/>
          </w:tcPr>
          <w:p w14:paraId="377B8821" w14:textId="15A3853C" w:rsidR="00BB2EDC" w:rsidRPr="00E72A6E" w:rsidRDefault="00BB2EDC" w:rsidP="006C6D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Učenik1, Učenik7, Učenik 3</w:t>
            </w:r>
          </w:p>
        </w:tc>
        <w:tc>
          <w:tcPr>
            <w:tcW w:w="939" w:type="pct"/>
          </w:tcPr>
          <w:p w14:paraId="65288A38" w14:textId="3A8D9341" w:rsidR="00BB2EDC" w:rsidRPr="00E72A6E" w:rsidRDefault="00B33068" w:rsidP="006C6D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Detalji</w:t>
            </w:r>
            <w:r w:rsidR="00EF2FA0">
              <w:rPr>
                <w:sz w:val="20"/>
                <w:szCs w:val="20"/>
              </w:rPr>
              <w:t>**</w:t>
            </w:r>
            <w:r w:rsidR="00BB2EDC">
              <w:rPr>
                <w:sz w:val="20"/>
                <w:szCs w:val="20"/>
              </w:rPr>
              <w:t xml:space="preserve"> | Obriši</w:t>
            </w:r>
          </w:p>
        </w:tc>
      </w:tr>
      <w:tr w:rsidR="00BB2EDC" w:rsidRPr="00E72A6E" w14:paraId="65525B2B" w14:textId="5F4B8532" w:rsidTr="0089713D">
        <w:trPr>
          <w:trHeight w:val="310"/>
        </w:trPr>
        <w:tc>
          <w:tcPr>
            <w:tcW w:w="744" w:type="pct"/>
          </w:tcPr>
          <w:p w14:paraId="5A924C8A" w14:textId="55495C49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14.01.201</w:t>
            </w:r>
            <w:r>
              <w:rPr>
                <w:sz w:val="20"/>
                <w:szCs w:val="20"/>
              </w:rPr>
              <w:t>9</w:t>
            </w:r>
            <w:r w:rsidRPr="00E72A6E">
              <w:rPr>
                <w:sz w:val="20"/>
                <w:szCs w:val="20"/>
              </w:rPr>
              <w:t>.</w:t>
            </w:r>
          </w:p>
        </w:tc>
        <w:tc>
          <w:tcPr>
            <w:tcW w:w="448" w:type="pct"/>
          </w:tcPr>
          <w:p w14:paraId="3C1CBF48" w14:textId="3CBAA95F" w:rsidR="00BB2EDC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Škola 1</w:t>
            </w:r>
          </w:p>
        </w:tc>
        <w:tc>
          <w:tcPr>
            <w:tcW w:w="821" w:type="pct"/>
          </w:tcPr>
          <w:p w14:paraId="398F3714" w14:textId="7BC47DD8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2018/19 </w:t>
            </w:r>
            <w:r w:rsidRPr="00E72A6E">
              <w:rPr>
                <w:sz w:val="20"/>
                <w:szCs w:val="20"/>
              </w:rPr>
              <w:t>III-a</w:t>
            </w:r>
          </w:p>
        </w:tc>
        <w:tc>
          <w:tcPr>
            <w:tcW w:w="767" w:type="pct"/>
          </w:tcPr>
          <w:p w14:paraId="40B11A7F" w14:textId="3094B8C0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Matematika</w:t>
            </w:r>
          </w:p>
        </w:tc>
        <w:tc>
          <w:tcPr>
            <w:tcW w:w="1280" w:type="pct"/>
          </w:tcPr>
          <w:p w14:paraId="5116D315" w14:textId="0DCB2726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Učenik5, Učenik2,</w:t>
            </w:r>
          </w:p>
        </w:tc>
        <w:tc>
          <w:tcPr>
            <w:tcW w:w="939" w:type="pct"/>
          </w:tcPr>
          <w:p w14:paraId="6F41BCDB" w14:textId="75A3B0E3" w:rsidR="00BB2EDC" w:rsidRPr="00E72A6E" w:rsidRDefault="00B33068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Detalji</w:t>
            </w:r>
            <w:r w:rsidR="00EF2FA0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 xml:space="preserve"> </w:t>
            </w:r>
            <w:r w:rsidR="00BB2EDC" w:rsidRPr="00CD1AD3">
              <w:rPr>
                <w:sz w:val="20"/>
                <w:szCs w:val="20"/>
              </w:rPr>
              <w:t>| Obriši</w:t>
            </w:r>
          </w:p>
        </w:tc>
      </w:tr>
      <w:tr w:rsidR="00BB2EDC" w:rsidRPr="00E72A6E" w14:paraId="54846278" w14:textId="47F71AC3" w:rsidTr="0089713D">
        <w:trPr>
          <w:trHeight w:val="293"/>
        </w:trPr>
        <w:tc>
          <w:tcPr>
            <w:tcW w:w="744" w:type="pct"/>
          </w:tcPr>
          <w:p w14:paraId="23806314" w14:textId="4156B588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15.02.201</w:t>
            </w:r>
            <w:r>
              <w:rPr>
                <w:sz w:val="20"/>
                <w:szCs w:val="20"/>
              </w:rPr>
              <w:t>9</w:t>
            </w:r>
            <w:r w:rsidRPr="00E72A6E">
              <w:rPr>
                <w:sz w:val="20"/>
                <w:szCs w:val="20"/>
              </w:rPr>
              <w:t>.</w:t>
            </w:r>
          </w:p>
        </w:tc>
        <w:tc>
          <w:tcPr>
            <w:tcW w:w="448" w:type="pct"/>
          </w:tcPr>
          <w:p w14:paraId="5E5FDB09" w14:textId="43A13EEB" w:rsidR="00BB2EDC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Škola 2</w:t>
            </w:r>
          </w:p>
        </w:tc>
        <w:tc>
          <w:tcPr>
            <w:tcW w:w="821" w:type="pct"/>
          </w:tcPr>
          <w:p w14:paraId="0F65C3AB" w14:textId="35E2F1B7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2018/19 </w:t>
            </w:r>
            <w:r w:rsidRPr="00E72A6E">
              <w:rPr>
                <w:sz w:val="20"/>
                <w:szCs w:val="20"/>
              </w:rPr>
              <w:t>IV-a</w:t>
            </w:r>
          </w:p>
        </w:tc>
        <w:tc>
          <w:tcPr>
            <w:tcW w:w="767" w:type="pct"/>
          </w:tcPr>
          <w:p w14:paraId="60E53739" w14:textId="323F3E67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Informatika</w:t>
            </w:r>
          </w:p>
        </w:tc>
        <w:tc>
          <w:tcPr>
            <w:tcW w:w="1280" w:type="pct"/>
          </w:tcPr>
          <w:p w14:paraId="42838F5E" w14:textId="77DAF94B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C259E5">
              <w:rPr>
                <w:sz w:val="20"/>
                <w:szCs w:val="20"/>
              </w:rPr>
              <w:t>Učenik 3</w:t>
            </w:r>
          </w:p>
        </w:tc>
        <w:tc>
          <w:tcPr>
            <w:tcW w:w="939" w:type="pct"/>
          </w:tcPr>
          <w:p w14:paraId="6DCA98C2" w14:textId="78CA1E03" w:rsidR="00BB2EDC" w:rsidRPr="00E72A6E" w:rsidRDefault="00B33068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Detalji</w:t>
            </w:r>
            <w:r w:rsidR="00EF2FA0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 xml:space="preserve"> </w:t>
            </w:r>
            <w:r w:rsidR="00BB2EDC" w:rsidRPr="00CD1AD3">
              <w:rPr>
                <w:sz w:val="20"/>
                <w:szCs w:val="20"/>
              </w:rPr>
              <w:t>| Obriši</w:t>
            </w:r>
          </w:p>
        </w:tc>
      </w:tr>
    </w:tbl>
    <w:p w14:paraId="75C26A7C" w14:textId="77777777" w:rsidR="004E4DCF" w:rsidRPr="00E72A6E" w:rsidRDefault="004E4DCF" w:rsidP="004E4DCF">
      <w:pPr>
        <w:rPr>
          <w:sz w:val="20"/>
          <w:szCs w:val="20"/>
        </w:rPr>
      </w:pPr>
      <w:r w:rsidRPr="00E72A6E">
        <w:rPr>
          <w:noProof/>
          <w:sz w:val="20"/>
          <w:szCs w:val="20"/>
          <w:lang w:val="hr-HR" w:eastAsia="hr-HR"/>
        </w:rPr>
        <w:drawing>
          <wp:anchor distT="0" distB="0" distL="114300" distR="114300" simplePos="0" relativeHeight="251738624" behindDoc="0" locked="0" layoutInCell="1" allowOverlap="1" wp14:anchorId="3920A171" wp14:editId="33DE4524">
            <wp:simplePos x="0" y="0"/>
            <wp:positionH relativeFrom="margin">
              <wp:posOffset>-13022</wp:posOffset>
            </wp:positionH>
            <wp:positionV relativeFrom="paragraph">
              <wp:posOffset>31532</wp:posOffset>
            </wp:positionV>
            <wp:extent cx="733425" cy="266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8" t="43615" r="71058" b="32440"/>
                    <a:stretch/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CB13E" w14:textId="3EFFCB94" w:rsidR="004E4DCF" w:rsidRDefault="004E4DCF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p w14:paraId="7417FF7C" w14:textId="3C460E01" w:rsidR="00EF2FA0" w:rsidRPr="00E5485E" w:rsidRDefault="00EF2FA0" w:rsidP="00EF2FA0">
      <w:pP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 w:rsidRPr="00E5485E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**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Forma za označavanje odsutnih učenika se otvara na dugme </w:t>
      </w:r>
      <w:r w:rsidRPr="00A7147F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Detalji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(Korak 4). </w:t>
      </w:r>
    </w:p>
    <w:p w14:paraId="54637BBC" w14:textId="008B5BB3" w:rsidR="006C6D16" w:rsidRPr="00A7147F" w:rsidRDefault="009F3729">
      <w:pP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 w:rsidRPr="00A7147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Dugme </w:t>
      </w:r>
      <w:r w:rsidRPr="00857EEC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Obriši</w:t>
      </w:r>
      <w:r w:rsidRPr="00A7147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treba da obriše </w:t>
      </w:r>
      <w:r w:rsidRPr="00857EEC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održani čas</w:t>
      </w:r>
      <w:r w:rsidRPr="00A7147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i sve </w:t>
      </w:r>
      <w:r w:rsidR="00EC4224" w:rsidRPr="00A7147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zapise iz tabele OdrzaniCasDetalji</w:t>
      </w:r>
      <w:r w:rsidR="006C6D16" w:rsidRPr="00A7147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br w:type="page"/>
      </w:r>
    </w:p>
    <w:p w14:paraId="6BE55946" w14:textId="7E68E2BF" w:rsidR="006C6D16" w:rsidRPr="006C6D16" w:rsidRDefault="006C6D16" w:rsidP="006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lastRenderedPageBreak/>
        <w:t>Korak 3:</w:t>
      </w:r>
    </w:p>
    <w:p w14:paraId="7631B478" w14:textId="7766E41E" w:rsidR="006C6D16" w:rsidRDefault="006C6D16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Omogućiti dodavanje novog časa</w:t>
      </w:r>
      <w:r w:rsidR="001E0E33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.</w:t>
      </w:r>
      <w:r w:rsidR="00DB23D8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</w:t>
      </w:r>
      <w:r w:rsidR="00857EEC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K</w:t>
      </w:r>
      <w:r w:rsidR="00DB23D8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ada se klikne na dugme </w:t>
      </w:r>
      <w:r w:rsidR="00DB23D8" w:rsidRPr="001E0E33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snimi</w:t>
      </w:r>
      <w:r w:rsidR="00DB23D8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vra</w:t>
      </w:r>
      <w:r w:rsidR="001E0E33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ć</w:t>
      </w:r>
      <w:r w:rsidR="00DB23D8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amo se na tabelu korak 2 pri </w:t>
      </w:r>
      <w:r w:rsidR="001E0E33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ć</w:t>
      </w:r>
      <w:r w:rsidR="00DB23D8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emu nam je dostupno Detalji za korak 4?</w:t>
      </w:r>
    </w:p>
    <w:p w14:paraId="2563D430" w14:textId="3EE1BE25" w:rsidR="006C6D16" w:rsidRPr="00E72A6E" w:rsidRDefault="006C6D16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E4DCF" w:rsidRPr="00E72A6E" w14:paraId="56CF6AF7" w14:textId="77777777" w:rsidTr="00BD489E">
        <w:tc>
          <w:tcPr>
            <w:tcW w:w="9067" w:type="dxa"/>
          </w:tcPr>
          <w:p w14:paraId="3CD87363" w14:textId="36A89FAC" w:rsidR="004E4DCF" w:rsidRPr="00E72A6E" w:rsidRDefault="006C6D16" w:rsidP="00BD489E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Dodavanje novog</w:t>
            </w:r>
            <w:r w:rsidR="004E4DCF" w:rsidRPr="00E72A6E">
              <w:rPr>
                <w:b/>
                <w:sz w:val="20"/>
                <w:szCs w:val="20"/>
              </w:rPr>
              <w:t xml:space="preserve"> časa</w:t>
            </w:r>
          </w:p>
        </w:tc>
      </w:tr>
      <w:tr w:rsidR="004E4DCF" w:rsidRPr="00E72A6E" w14:paraId="7FB724B7" w14:textId="77777777" w:rsidTr="00B33068">
        <w:trPr>
          <w:trHeight w:val="3277"/>
        </w:trPr>
        <w:tc>
          <w:tcPr>
            <w:tcW w:w="9067" w:type="dxa"/>
          </w:tcPr>
          <w:p w14:paraId="6E4762F0" w14:textId="43255F01" w:rsidR="004E4DCF" w:rsidRDefault="004E4DCF" w:rsidP="00BD489E">
            <w:pPr>
              <w:spacing w:after="120"/>
              <w:rPr>
                <w:sz w:val="20"/>
                <w:szCs w:val="20"/>
              </w:rPr>
            </w:pPr>
          </w:p>
          <w:p w14:paraId="43AB8FE4" w14:textId="5439BDDC" w:rsidR="004E4DCF" w:rsidRPr="00E72A6E" w:rsidRDefault="006C6D16" w:rsidP="00BD489E">
            <w:pPr>
              <w:spacing w:before="120" w:after="12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s-Latn-BA"/>
              </w:rPr>
            </w:pPr>
            <w:r>
              <w:rPr>
                <w:noProof/>
                <w:sz w:val="20"/>
                <w:szCs w:val="20"/>
                <w:lang w:val="hr-HR" w:eastAsia="hr-HR"/>
              </w:rPr>
              <w:t>N</w:t>
            </w:r>
            <w:r w:rsidR="004E4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s-Latn-BA"/>
              </w:rPr>
              <w:t xml:space="preserve">astavnik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</w:r>
            <w:r w:rsidR="00B33068">
              <w:rPr>
                <w:sz w:val="20"/>
                <w:szCs w:val="20"/>
              </w:rPr>
              <w:t xml:space="preserve">   </w:t>
            </w:r>
            <w:r w:rsidR="004E4DCF" w:rsidRPr="00D70D8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bs-Latn-BA"/>
              </w:rPr>
              <w:t>D</w:t>
            </w:r>
            <w:r w:rsidR="00DB23D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bs-Latn-BA"/>
              </w:rPr>
              <w:t>enis</w:t>
            </w:r>
            <w:r w:rsidR="004E4DCF" w:rsidRPr="00D70D8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bs-Latn-BA"/>
              </w:rPr>
              <w:t xml:space="preserve"> Mušić</w:t>
            </w:r>
          </w:p>
          <w:p w14:paraId="71FF2272" w14:textId="463583C1" w:rsidR="004E4DCF" w:rsidRPr="00E72A6E" w:rsidRDefault="00B33068" w:rsidP="00BD489E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710F4ECA" wp14:editId="7FBB7184">
                      <wp:simplePos x="0" y="0"/>
                      <wp:positionH relativeFrom="column">
                        <wp:posOffset>3667768</wp:posOffset>
                      </wp:positionH>
                      <wp:positionV relativeFrom="paragraph">
                        <wp:posOffset>206905</wp:posOffset>
                      </wp:positionV>
                      <wp:extent cx="2381885" cy="1946275"/>
                      <wp:effectExtent l="2209800" t="0" r="18415" b="15875"/>
                      <wp:wrapNone/>
                      <wp:docPr id="21" name="Rounded Rectangular Callou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885" cy="1946275"/>
                              </a:xfrm>
                              <a:prstGeom prst="wedgeRoundRectCallout">
                                <a:avLst>
                                  <a:gd name="adj1" fmla="val -141138"/>
                                  <a:gd name="adj2" fmla="val 9610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6B0106" w14:textId="04EB947F" w:rsidR="004F21C9" w:rsidRDefault="004F21C9" w:rsidP="004E4DCF">
                                  <w:pPr>
                                    <w:spacing w:after="0"/>
                                    <w:rPr>
                                      <w:rFonts w:cs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>P</w:t>
                                  </w:r>
                                  <w:r w:rsidR="004E4DCF" w:rsidRPr="00E72A6E"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rilikom Snimanja novog časa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>potrebno je dodati zapise koji omogućavaju:</w:t>
                                  </w:r>
                                </w:p>
                                <w:p w14:paraId="7E88E27E" w14:textId="08F289DD" w:rsidR="004E4DCF" w:rsidRDefault="004F21C9" w:rsidP="004F21C9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spacing w:after="0"/>
                                    <w:rPr>
                                      <w:rFonts w:cs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evidentiranje </w:t>
                                  </w:r>
                                  <w:r w:rsidRPr="004F21C9"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odsutnih učenika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>sa mogućnošću evidentiranja da li učenik opravdano odsutan</w:t>
                                  </w:r>
                                  <w:r w:rsidRPr="004F21C9"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, </w:t>
                                  </w:r>
                                </w:p>
                                <w:p w14:paraId="19A0920A" w14:textId="5AF16180" w:rsidR="004F21C9" w:rsidRPr="004F21C9" w:rsidRDefault="004F21C9" w:rsidP="002320D6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spacing w:after="0"/>
                                    <w:rPr>
                                      <w:rFonts w:cstheme="minorHAnsi"/>
                                      <w:sz w:val="20"/>
                                    </w:rPr>
                                  </w:pPr>
                                  <w:r w:rsidRPr="004F21C9">
                                    <w:rPr>
                                      <w:rFonts w:cstheme="minorHAnsi"/>
                                      <w:sz w:val="20"/>
                                    </w:rPr>
                                    <w:t>evidentiranje ocjene na času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 (omogućeno samo ako je učenik pristutan na času)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0F4ECA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21" o:spid="_x0000_s1026" type="#_x0000_t62" style="position:absolute;margin-left:288.8pt;margin-top:16.3pt;width:187.55pt;height:15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" adj="-19686,12876" fillcolor="white [3201]" strokecolor="#4472c4 [3208]" strokeweight="1pt">
                      <v:textbox>
                        <w:txbxContent>
                          <w:p w14:paraId="3E6B0106" w14:textId="04EB947F" w:rsidR="004F21C9" w:rsidRDefault="004F21C9" w:rsidP="004E4DC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P</w:t>
                            </w:r>
                            <w:r w:rsidR="004E4DCF" w:rsidRPr="00E72A6E">
                              <w:rPr>
                                <w:rFonts w:cstheme="minorHAnsi"/>
                                <w:sz w:val="20"/>
                              </w:rPr>
                              <w:t xml:space="preserve">rilikom Snimanja novog časa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potrebno je dodati zapise koji omogućavaju:</w:t>
                            </w:r>
                          </w:p>
                          <w:p w14:paraId="7E88E27E" w14:textId="08F289DD" w:rsidR="004E4DCF" w:rsidRDefault="004F21C9" w:rsidP="004F21C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evidentiranje </w:t>
                            </w:r>
                            <w:r w:rsidRPr="004F21C9">
                              <w:rPr>
                                <w:rFonts w:cstheme="minorHAnsi"/>
                                <w:sz w:val="20"/>
                              </w:rPr>
                              <w:t xml:space="preserve">odsutnih učenika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sa mogućnošću evidentiranja da li učenik opravdano odsutan</w:t>
                            </w:r>
                            <w:r w:rsidRPr="004F21C9">
                              <w:rPr>
                                <w:rFonts w:cstheme="minorHAnsi"/>
                                <w:sz w:val="20"/>
                              </w:rPr>
                              <w:t xml:space="preserve">, </w:t>
                            </w:r>
                          </w:p>
                          <w:p w14:paraId="19A0920A" w14:textId="5AF16180" w:rsidR="004F21C9" w:rsidRPr="004F21C9" w:rsidRDefault="004F21C9" w:rsidP="002320D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4F21C9">
                              <w:rPr>
                                <w:rFonts w:cstheme="minorHAnsi"/>
                                <w:sz w:val="20"/>
                              </w:rPr>
                              <w:t>evidentiranje ocjene na času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(omogućeno samo ako je učenik pristutan na času)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DCF" w:rsidRPr="00E72A6E">
              <w:rPr>
                <w:sz w:val="20"/>
                <w:szCs w:val="20"/>
              </w:rPr>
              <w:t xml:space="preserve">Datum </w:t>
            </w:r>
            <w:r w:rsidR="004E4DCF" w:rsidRPr="00E72A6E">
              <w:rPr>
                <w:sz w:val="20"/>
                <w:szCs w:val="20"/>
              </w:rPr>
              <w:tab/>
            </w:r>
            <w:r w:rsidR="004E4DCF">
              <w:rPr>
                <w:sz w:val="20"/>
                <w:szCs w:val="20"/>
              </w:rPr>
              <w:t xml:space="preserve">      </w:t>
            </w:r>
            <w:r w:rsidR="00314E4B"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</w:t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>15.02.201</w:t>
            </w:r>
            <w:r w:rsidR="00DB23D8">
              <w:rPr>
                <w:sz w:val="20"/>
                <w:szCs w:val="20"/>
                <w:bdr w:val="single" w:sz="4" w:space="0" w:color="auto"/>
              </w:rPr>
              <w:t>9</w:t>
            </w:r>
          </w:p>
          <w:p w14:paraId="63D95863" w14:textId="21ED981A" w:rsidR="004E4DCF" w:rsidRDefault="00B33068" w:rsidP="00BD489E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7282A920" wp14:editId="4F802F3A">
                      <wp:simplePos x="0" y="0"/>
                      <wp:positionH relativeFrom="column">
                        <wp:posOffset>1435061</wp:posOffset>
                      </wp:positionH>
                      <wp:positionV relativeFrom="paragraph">
                        <wp:posOffset>232336</wp:posOffset>
                      </wp:positionV>
                      <wp:extent cx="2137048" cy="555372"/>
                      <wp:effectExtent l="0" t="0" r="15875" b="1651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048" cy="5553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556ABD" w14:textId="77777777" w:rsidR="00B33068" w:rsidRPr="00314E4B" w:rsidRDefault="00B33068" w:rsidP="00B33068">
                                  <w:pPr>
                                    <w:rPr>
                                      <w:color w:val="000000" w:themeColor="text1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14E4B">
                                    <w:rPr>
                                      <w:color w:val="000000" w:themeColor="text1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Ponavljanje lekcije „prvi izvod“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2A920" id="Rectangle 18" o:spid="_x0000_s1027" style="position:absolute;margin-left:113pt;margin-top:18.3pt;width:168.25pt;height:43.7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" filled="f" strokecolor="#1f4d78 [1604]" strokeweight="1pt">
                      <v:textbox>
                        <w:txbxContent>
                          <w:p w14:paraId="31556ABD" w14:textId="77777777" w:rsidR="00B33068" w:rsidRPr="00314E4B" w:rsidRDefault="00B33068" w:rsidP="00B33068">
                            <w:pPr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4E4B"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Ponavljanje lekcije „prvi izvod“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2EDC">
              <w:rPr>
                <w:sz w:val="20"/>
                <w:szCs w:val="20"/>
              </w:rPr>
              <w:t>Skola/</w:t>
            </w:r>
            <w:r w:rsidR="004E4DCF" w:rsidRPr="00E72A6E">
              <w:rPr>
                <w:sz w:val="20"/>
                <w:szCs w:val="20"/>
              </w:rPr>
              <w:t>Odjeljenje</w:t>
            </w:r>
            <w:r w:rsidR="004E4DCF">
              <w:rPr>
                <w:sz w:val="20"/>
                <w:szCs w:val="20"/>
              </w:rPr>
              <w:t>/Predmet</w:t>
            </w:r>
            <w:r w:rsidR="004E4DCF" w:rsidRPr="00E72A6E">
              <w:rPr>
                <w:sz w:val="20"/>
                <w:szCs w:val="20"/>
              </w:rPr>
              <w:t xml:space="preserve">   </w:t>
            </w:r>
            <w:r w:rsidR="00BB2EDC">
              <w:rPr>
                <w:sz w:val="20"/>
                <w:szCs w:val="20"/>
                <w:bdr w:val="single" w:sz="4" w:space="0" w:color="auto"/>
              </w:rPr>
              <w:t xml:space="preserve">Škola 1 / </w:t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 xml:space="preserve">I-a / </w:t>
            </w:r>
            <w:r w:rsidR="004E4DCF">
              <w:rPr>
                <w:sz w:val="20"/>
                <w:szCs w:val="20"/>
                <w:bdr w:val="single" w:sz="4" w:space="0" w:color="auto"/>
              </w:rPr>
              <w:t>Matematika</w:t>
            </w:r>
            <w:r w:rsidR="004E4DCF"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</w:t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 xml:space="preserve">|v </w:t>
            </w:r>
          </w:p>
          <w:p w14:paraId="34EC90FA" w14:textId="3AAF76D9" w:rsidR="00B33068" w:rsidRDefault="00B33068" w:rsidP="00B33068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>
              <w:rPr>
                <w:sz w:val="20"/>
                <w:szCs w:val="20"/>
              </w:rPr>
              <w:t xml:space="preserve">Sadržaj časa  </w:t>
            </w:r>
            <w:r w:rsidRPr="00E72A6E">
              <w:rPr>
                <w:sz w:val="20"/>
                <w:szCs w:val="20"/>
              </w:rPr>
              <w:tab/>
            </w:r>
          </w:p>
          <w:p w14:paraId="3EFE0011" w14:textId="32F0F197" w:rsidR="00B33068" w:rsidRDefault="00B33068" w:rsidP="00BD489E">
            <w:pPr>
              <w:spacing w:after="120"/>
              <w:rPr>
                <w:sz w:val="20"/>
                <w:szCs w:val="20"/>
              </w:rPr>
            </w:pPr>
          </w:p>
          <w:p w14:paraId="60710705" w14:textId="1A4CA2B3" w:rsidR="00B33068" w:rsidRDefault="00B33068" w:rsidP="00BD489E">
            <w:pPr>
              <w:spacing w:after="120"/>
              <w:rPr>
                <w:sz w:val="20"/>
                <w:szCs w:val="20"/>
              </w:rPr>
            </w:pPr>
          </w:p>
          <w:p w14:paraId="16957BB2" w14:textId="70DCA73C" w:rsidR="004E4DCF" w:rsidRPr="00E72A6E" w:rsidRDefault="004E4DCF" w:rsidP="00B33068">
            <w:pPr>
              <w:spacing w:before="120"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noProof/>
                <w:sz w:val="20"/>
                <w:szCs w:val="20"/>
                <w:lang w:val="hr-HR" w:eastAsia="hr-HR"/>
              </w:rPr>
              <w:drawing>
                <wp:inline distT="0" distB="0" distL="0" distR="0" wp14:anchorId="2A0F971A" wp14:editId="7E8FBE39">
                  <wp:extent cx="624689" cy="19050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7908" b="35345"/>
                          <a:stretch/>
                        </pic:blipFill>
                        <pic:spPr bwMode="auto">
                          <a:xfrm>
                            <a:off x="0" y="0"/>
                            <a:ext cx="628614" cy="19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88481" w14:textId="164A31D7" w:rsidR="004E4DCF" w:rsidRDefault="004E4DCF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p w14:paraId="0C507376" w14:textId="2FD41C23" w:rsidR="00B33068" w:rsidRPr="00E72A6E" w:rsidRDefault="00B33068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p w14:paraId="5CDB4DE4" w14:textId="7D6F2235" w:rsidR="006C6D16" w:rsidRPr="006C6D16" w:rsidRDefault="006C6D16" w:rsidP="006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Korak 4:</w:t>
      </w:r>
    </w:p>
    <w:p w14:paraId="0CDD6551" w14:textId="169680C2" w:rsidR="006C6D16" w:rsidRDefault="00EF2FA0" w:rsidP="006C6D16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Klik na dugme </w:t>
      </w:r>
      <w:r w:rsidRPr="0089713D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Detalji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otvara for</w:t>
      </w:r>
      <w:r w:rsidR="0089713D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ma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za označavanje odsutnih </w:t>
      </w:r>
      <w:r w:rsidR="0089713D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odnosno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prisutnih učenika.</w:t>
      </w:r>
    </w:p>
    <w:p w14:paraId="1F5F3713" w14:textId="4BFFD070" w:rsidR="004E4DCF" w:rsidRPr="00E72A6E" w:rsidRDefault="004E4DCF" w:rsidP="004E4DCF">
      <w:pPr>
        <w:rPr>
          <w:sz w:val="20"/>
          <w:szCs w:val="20"/>
        </w:rPr>
      </w:pPr>
      <w:r w:rsidRPr="00E72A6E"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E96D2E1" wp14:editId="15A59C56">
                <wp:simplePos x="0" y="0"/>
                <wp:positionH relativeFrom="column">
                  <wp:posOffset>684010</wp:posOffset>
                </wp:positionH>
                <wp:positionV relativeFrom="paragraph">
                  <wp:posOffset>2884442</wp:posOffset>
                </wp:positionV>
                <wp:extent cx="321310" cy="1419974"/>
                <wp:effectExtent l="19050" t="0" r="17399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9260">
                          <a:off x="0" y="0"/>
                          <a:ext cx="321310" cy="1419974"/>
                        </a:xfrm>
                        <a:prstGeom prst="arc">
                          <a:avLst>
                            <a:gd name="adj1" fmla="val 16698467"/>
                            <a:gd name="adj2" fmla="val 5127855"/>
                          </a:avLst>
                        </a:prstGeom>
                        <a:ln>
                          <a:solidFill>
                            <a:schemeClr val="accent2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C328" id="Arc 14" o:spid="_x0000_s1026" style="position:absolute;margin-left:53.85pt;margin-top:227.1pt;width:25.3pt;height:111.8pt;rotation:1266221fd;z-index:25174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1310,1419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" path="m247766,113431nsc293971,245203,321715,472261,321306,715277v-505,299620,-43518,565586,-107499,664715l160655,709987,247766,113431xem247766,113431nfc293971,245203,321715,472261,321306,715277v-505,299620,-43518,565586,-107499,664715e" filled="f" strokecolor="#ed7d31 [3205]" strokeweight=".5pt">
                <v:stroke startarrow="block" joinstyle="miter"/>
                <v:path arrowok="t" o:connecttype="custom" o:connectlocs="247766,113431;321306,715277;213807,1379992" o:connectangles="0,0,0"/>
              </v:shape>
            </w:pict>
          </mc:Fallback>
        </mc:AlternateConten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4E4DCF" w:rsidRPr="00E72A6E" w14:paraId="382AE047" w14:textId="77777777" w:rsidTr="00BD489E">
        <w:tc>
          <w:tcPr>
            <w:tcW w:w="9209" w:type="dxa"/>
          </w:tcPr>
          <w:p w14:paraId="22D09D2F" w14:textId="69760A81" w:rsidR="004E4DCF" w:rsidRPr="00B33068" w:rsidRDefault="00060917" w:rsidP="00BD489E">
            <w:pPr>
              <w:spacing w:after="120"/>
              <w:rPr>
                <w:b/>
                <w:sz w:val="20"/>
                <w:szCs w:val="20"/>
              </w:rPr>
            </w:pPr>
            <w:r w:rsidRPr="00B33068">
              <w:rPr>
                <w:b/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122088A5" wp14:editId="5B5C3E55">
                      <wp:simplePos x="0" y="0"/>
                      <wp:positionH relativeFrom="column">
                        <wp:posOffset>3628499</wp:posOffset>
                      </wp:positionH>
                      <wp:positionV relativeFrom="paragraph">
                        <wp:posOffset>171442</wp:posOffset>
                      </wp:positionV>
                      <wp:extent cx="2409825" cy="984885"/>
                      <wp:effectExtent l="1695450" t="0" r="28575" b="1091565"/>
                      <wp:wrapNone/>
                      <wp:docPr id="2" name="Rounded 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9825" cy="984885"/>
                              </a:xfrm>
                              <a:prstGeom prst="wedgeRoundRectCallout">
                                <a:avLst>
                                  <a:gd name="adj1" fmla="val -118839"/>
                                  <a:gd name="adj2" fmla="val 153930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A02989" w14:textId="77777777" w:rsidR="004E4DCF" w:rsidRPr="006E73A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6E73A5">
                                    <w:rPr>
                                      <w:sz w:val="20"/>
                                    </w:rPr>
                                    <w:t>Li</w:t>
                                  </w:r>
                                  <w:r>
                                    <w:rPr>
                                      <w:sz w:val="20"/>
                                    </w:rPr>
                                    <w:t>nk-Dugme poziva akciju UcenikJePrisutan</w:t>
                                  </w:r>
                                </w:p>
                                <w:p w14:paraId="276657FE" w14:textId="77777777" w:rsidR="004E4DCF" w:rsidRPr="006E73A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6E73A5">
                                    <w:rPr>
                                      <w:sz w:val="20"/>
                                    </w:rPr>
                                    <w:t xml:space="preserve">Zadatak 2: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Ovo je </w:t>
                                  </w:r>
                                  <w:r w:rsidRPr="006E73A5">
                                    <w:rPr>
                                      <w:sz w:val="20"/>
                                    </w:rPr>
                                    <w:t>HTML link</w:t>
                                  </w:r>
                                </w:p>
                                <w:p w14:paraId="1C4A826B" w14:textId="77777777" w:rsidR="004E4DCF" w:rsidRPr="00FD622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FD6225">
                                    <w:rPr>
                                      <w:sz w:val="20"/>
                                      <w:highlight w:val="yellow"/>
                                    </w:rPr>
                                    <w:t xml:space="preserve">Zadatak 3: </w:t>
                                  </w:r>
                                  <w:r>
                                    <w:rPr>
                                      <w:sz w:val="20"/>
                                      <w:highlight w:val="yellow"/>
                                    </w:rPr>
                                    <w:t xml:space="preserve">Prepraviti da se koristi </w:t>
                                  </w:r>
                                  <w:r w:rsidRPr="00FD6225">
                                    <w:rPr>
                                      <w:sz w:val="20"/>
                                      <w:highlight w:val="yellow"/>
                                    </w:rPr>
                                    <w:t>Ajax link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umjesto HTML link</w:t>
                                  </w:r>
                                </w:p>
                                <w:p w14:paraId="7179FFDC" w14:textId="77777777" w:rsidR="004E4DCF" w:rsidRDefault="004E4DCF" w:rsidP="004E4DCF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088A5" id="Rounded Rectangular Callout 8" o:spid="_x0000_s1028" type="#_x0000_t62" style="position:absolute;margin-left:285.7pt;margin-top:13.5pt;width:189.75pt;height:77.5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" adj="-14869,44049" fillcolor="white [3201]" strokecolor="#5b9bd5 [3204]" strokeweight="1pt">
                      <v:textbox>
                        <w:txbxContent>
                          <w:p w14:paraId="7CA02989" w14:textId="77777777" w:rsidR="004E4DCF" w:rsidRPr="006E73A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6E73A5">
                              <w:rPr>
                                <w:sz w:val="20"/>
                              </w:rPr>
                              <w:t>Li</w:t>
                            </w:r>
                            <w:r>
                              <w:rPr>
                                <w:sz w:val="20"/>
                              </w:rPr>
                              <w:t>nk-Dugme poziva akciju UcenikJePrisutan</w:t>
                            </w:r>
                          </w:p>
                          <w:p w14:paraId="276657FE" w14:textId="77777777" w:rsidR="004E4DCF" w:rsidRPr="006E73A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6E73A5">
                              <w:rPr>
                                <w:sz w:val="20"/>
                              </w:rPr>
                              <w:t xml:space="preserve">Zadatak 2: </w:t>
                            </w:r>
                            <w:r>
                              <w:rPr>
                                <w:sz w:val="20"/>
                              </w:rPr>
                              <w:t xml:space="preserve">Ovo je </w:t>
                            </w:r>
                            <w:r w:rsidRPr="006E73A5">
                              <w:rPr>
                                <w:sz w:val="20"/>
                              </w:rPr>
                              <w:t>HTML link</w:t>
                            </w:r>
                          </w:p>
                          <w:p w14:paraId="1C4A826B" w14:textId="77777777" w:rsidR="004E4DCF" w:rsidRPr="00FD622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D6225">
                              <w:rPr>
                                <w:sz w:val="20"/>
                                <w:highlight w:val="yellow"/>
                              </w:rPr>
                              <w:t xml:space="preserve">Zadatak 3: </w:t>
                            </w:r>
                            <w:r>
                              <w:rPr>
                                <w:sz w:val="20"/>
                                <w:highlight w:val="yellow"/>
                              </w:rPr>
                              <w:t xml:space="preserve">Prepraviti da se koristi </w:t>
                            </w:r>
                            <w:r w:rsidRPr="00FD6225">
                              <w:rPr>
                                <w:sz w:val="20"/>
                                <w:highlight w:val="yellow"/>
                              </w:rPr>
                              <w:t>Ajax link</w:t>
                            </w:r>
                            <w:r>
                              <w:rPr>
                                <w:sz w:val="20"/>
                              </w:rPr>
                              <w:t xml:space="preserve"> umjesto HTML link</w:t>
                            </w:r>
                          </w:p>
                          <w:p w14:paraId="7179FFDC" w14:textId="77777777" w:rsidR="004E4DCF" w:rsidRDefault="004E4DCF" w:rsidP="004E4DCF">
                            <w:pPr>
                              <w:pStyle w:val="NoSpacing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3068">
              <w:rPr>
                <w:b/>
                <w:noProof/>
                <w:sz w:val="20"/>
                <w:szCs w:val="20"/>
                <w:lang w:val="hr-HR" w:eastAsia="hr-HR"/>
              </w:rPr>
              <w:t>Detaji časa</w:t>
            </w:r>
          </w:p>
        </w:tc>
      </w:tr>
      <w:tr w:rsidR="004E4DCF" w:rsidRPr="00E72A6E" w14:paraId="1F47D378" w14:textId="77777777" w:rsidTr="00BD489E">
        <w:trPr>
          <w:trHeight w:val="3997"/>
        </w:trPr>
        <w:tc>
          <w:tcPr>
            <w:tcW w:w="9209" w:type="dxa"/>
          </w:tcPr>
          <w:p w14:paraId="5FEAD337" w14:textId="144BB454" w:rsidR="004E4DCF" w:rsidRPr="00E72A6E" w:rsidRDefault="004E4DCF" w:rsidP="00BD489E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Datum</w:t>
            </w:r>
            <w:r>
              <w:rPr>
                <w:sz w:val="20"/>
                <w:szCs w:val="20"/>
              </w:rPr>
              <w:t xml:space="preserve">   </w:t>
            </w:r>
            <w:r w:rsidRPr="00E72A6E">
              <w:rPr>
                <w:sz w:val="20"/>
                <w:szCs w:val="20"/>
              </w:rPr>
              <w:t xml:space="preserve"> </w:t>
            </w:r>
            <w:r w:rsidR="00DB23D8">
              <w:rPr>
                <w:sz w:val="20"/>
                <w:szCs w:val="20"/>
              </w:rPr>
              <w:t xml:space="preserve">                 </w:t>
            </w:r>
            <w:r w:rsidRPr="00E72A6E">
              <w:rPr>
                <w:sz w:val="20"/>
                <w:szCs w:val="20"/>
              </w:rPr>
              <w:tab/>
            </w:r>
            <w:r w:rsidR="00126861">
              <w:rPr>
                <w:sz w:val="20"/>
                <w:szCs w:val="20"/>
              </w:rPr>
              <w:t xml:space="preserve">   </w:t>
            </w:r>
            <w:r w:rsidRPr="00E72A6E">
              <w:rPr>
                <w:sz w:val="20"/>
                <w:szCs w:val="20"/>
                <w:bdr w:val="single" w:sz="4" w:space="0" w:color="auto"/>
              </w:rPr>
              <w:t>15.02.201</w:t>
            </w:r>
            <w:r w:rsidR="00DB23D8">
              <w:rPr>
                <w:sz w:val="20"/>
                <w:szCs w:val="20"/>
                <w:bdr w:val="single" w:sz="4" w:space="0" w:color="auto"/>
              </w:rPr>
              <w:t>9</w:t>
            </w:r>
            <w:r w:rsidR="00314E4B" w:rsidRPr="00E72A6E">
              <w:rPr>
                <w:sz w:val="20"/>
                <w:szCs w:val="20"/>
              </w:rPr>
              <w:t xml:space="preserve"> </w:t>
            </w:r>
            <w:r w:rsidR="00314E4B">
              <w:rPr>
                <w:sz w:val="20"/>
                <w:szCs w:val="20"/>
              </w:rPr>
              <w:t xml:space="preserve">&lt;&lt; readonly   </w:t>
            </w:r>
          </w:p>
          <w:p w14:paraId="4EB5D380" w14:textId="5451B7AD" w:rsidR="004E4DCF" w:rsidRDefault="00126861" w:rsidP="00BD489E">
            <w:pPr>
              <w:spacing w:after="1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5E004F79" wp14:editId="174F4DC1">
                      <wp:simplePos x="0" y="0"/>
                      <wp:positionH relativeFrom="column">
                        <wp:posOffset>2806820</wp:posOffset>
                      </wp:positionH>
                      <wp:positionV relativeFrom="paragraph">
                        <wp:posOffset>249471</wp:posOffset>
                      </wp:positionV>
                      <wp:extent cx="1509622" cy="63835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9622" cy="638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2BF2" w14:textId="66928EDA" w:rsidR="00126861" w:rsidRDefault="00126861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&lt;&lt; readonly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004F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9" type="#_x0000_t202" style="position:absolute;margin-left:221pt;margin-top:19.65pt;width:118.85pt;height:50.2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" filled="f" stroked="f" strokeweight=".5pt">
                      <v:textbox>
                        <w:txbxContent>
                          <w:p w14:paraId="09732BF2" w14:textId="66928EDA" w:rsidR="00126861" w:rsidRDefault="00126861">
                            <w:r>
                              <w:rPr>
                                <w:sz w:val="20"/>
                                <w:szCs w:val="20"/>
                              </w:rPr>
                              <w:t xml:space="preserve">&lt;&lt; readonly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Skola/</w:t>
            </w:r>
            <w:r w:rsidRPr="00E72A6E">
              <w:rPr>
                <w:sz w:val="20"/>
                <w:szCs w:val="20"/>
              </w:rPr>
              <w:t>Odjeljenje</w:t>
            </w:r>
            <w:r>
              <w:rPr>
                <w:sz w:val="20"/>
                <w:szCs w:val="20"/>
              </w:rPr>
              <w:t>/Predmet</w:t>
            </w:r>
            <w:r w:rsidR="004E4DCF" w:rsidRPr="00E72A6E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  <w:bdr w:val="single" w:sz="4" w:space="0" w:color="auto"/>
              </w:rPr>
              <w:t>Škola 1 / I</w:t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 xml:space="preserve">-a / </w:t>
            </w:r>
            <w:r w:rsidR="004E4DCF">
              <w:rPr>
                <w:sz w:val="20"/>
                <w:szCs w:val="20"/>
                <w:bdr w:val="single" w:sz="4" w:space="0" w:color="auto"/>
              </w:rPr>
              <w:t>Matematika</w:t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 xml:space="preserve"> </w:t>
            </w:r>
            <w:r w:rsidR="00314E4B">
              <w:rPr>
                <w:sz w:val="20"/>
                <w:szCs w:val="20"/>
              </w:rPr>
              <w:t xml:space="preserve">&lt;&lt; readonly   </w:t>
            </w:r>
          </w:p>
          <w:p w14:paraId="24A1C216" w14:textId="66ACCB75" w:rsidR="00314E4B" w:rsidRDefault="00B33068" w:rsidP="00BD489E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71547145" wp14:editId="53FE2C9A">
                      <wp:simplePos x="0" y="0"/>
                      <wp:positionH relativeFrom="column">
                        <wp:posOffset>896519</wp:posOffset>
                      </wp:positionH>
                      <wp:positionV relativeFrom="paragraph">
                        <wp:posOffset>1644</wp:posOffset>
                      </wp:positionV>
                      <wp:extent cx="1862459" cy="555372"/>
                      <wp:effectExtent l="0" t="0" r="23495" b="1651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2459" cy="5553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CFD52F" w14:textId="77777777" w:rsidR="00B33068" w:rsidRPr="00314E4B" w:rsidRDefault="00B33068" w:rsidP="00B33068">
                                  <w:pPr>
                                    <w:rPr>
                                      <w:color w:val="000000" w:themeColor="text1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14E4B">
                                    <w:rPr>
                                      <w:color w:val="000000" w:themeColor="text1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Ponavljanje lekcije „prvi izvod“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47145" id="Rectangle 17" o:spid="_x0000_s1030" style="position:absolute;margin-left:70.6pt;margin-top:.15pt;width:146.65pt;height:43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" filled="f" strokecolor="#1f4d78 [1604]" strokeweight="1pt">
                      <v:textbox>
                        <w:txbxContent>
                          <w:p w14:paraId="50CFD52F" w14:textId="77777777" w:rsidR="00B33068" w:rsidRPr="00314E4B" w:rsidRDefault="00B33068" w:rsidP="00B33068">
                            <w:pPr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4E4B"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Ponavljanje lekcije „prvi izvod“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Sadržaj časa  </w:t>
            </w:r>
            <w:r w:rsidR="00126861">
              <w:rPr>
                <w:sz w:val="20"/>
                <w:szCs w:val="20"/>
              </w:rPr>
              <w:t xml:space="preserve">                </w:t>
            </w:r>
          </w:p>
          <w:p w14:paraId="3EC14E38" w14:textId="77777777" w:rsidR="00314E4B" w:rsidRPr="00E72A6E" w:rsidRDefault="00314E4B" w:rsidP="00BD489E">
            <w:pPr>
              <w:spacing w:after="120"/>
              <w:rPr>
                <w:sz w:val="20"/>
                <w:szCs w:val="20"/>
              </w:rPr>
            </w:pPr>
          </w:p>
          <w:p w14:paraId="307FAC45" w14:textId="5CB7C793" w:rsidR="004E4DCF" w:rsidRPr="00E72A6E" w:rsidRDefault="00EF2FA0" w:rsidP="00BD489E">
            <w:pPr>
              <w:spacing w:before="120" w:after="120"/>
              <w:rPr>
                <w:sz w:val="20"/>
                <w:szCs w:val="20"/>
              </w:rPr>
            </w:pPr>
            <w:r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3F95F608" wp14:editId="08051252">
                      <wp:simplePos x="0" y="0"/>
                      <wp:positionH relativeFrom="column">
                        <wp:posOffset>4200700</wp:posOffset>
                      </wp:positionH>
                      <wp:positionV relativeFrom="paragraph">
                        <wp:posOffset>1210454</wp:posOffset>
                      </wp:positionV>
                      <wp:extent cx="1992630" cy="681355"/>
                      <wp:effectExtent l="1085850" t="19050" r="45720" b="42545"/>
                      <wp:wrapNone/>
                      <wp:docPr id="15" name="Oval Callou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2630" cy="681355"/>
                              </a:xfrm>
                              <a:prstGeom prst="wedgeEllipseCallout">
                                <a:avLst>
                                  <a:gd name="adj1" fmla="val -101691"/>
                                  <a:gd name="adj2" fmla="val -41991"/>
                                </a:avLst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FA4C9C" w14:textId="77777777" w:rsidR="004E4DCF" w:rsidRDefault="004E4DCF" w:rsidP="004E4DCF">
                                  <w:pPr>
                                    <w:jc w:val="center"/>
                                  </w:pPr>
                                  <w:r>
                                    <w:t>Ajax poziv - ajaxDiv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95F608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15" o:spid="_x0000_s1031" type="#_x0000_t63" style="position:absolute;margin-left:330.75pt;margin-top:95.3pt;width:156.9pt;height:53.6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" adj="-11165,1730" fillcolor="white [3201]" strokecolor="#4472c4 [3208]" strokeweight="1pt">
                      <v:textbox>
                        <w:txbxContent>
                          <w:p w14:paraId="61FA4C9C" w14:textId="77777777" w:rsidR="004E4DCF" w:rsidRDefault="004E4DCF" w:rsidP="004E4DCF">
                            <w:pPr>
                              <w:jc w:val="center"/>
                            </w:pPr>
                            <w:r>
                              <w:t>Ajax poziv - ajaxDiv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0ED4FC47" wp14:editId="2097B13E">
                      <wp:simplePos x="0" y="0"/>
                      <wp:positionH relativeFrom="column">
                        <wp:posOffset>3740150</wp:posOffset>
                      </wp:positionH>
                      <wp:positionV relativeFrom="paragraph">
                        <wp:posOffset>177800</wp:posOffset>
                      </wp:positionV>
                      <wp:extent cx="2390775" cy="990600"/>
                      <wp:effectExtent l="1866900" t="0" r="28575" b="114300"/>
                      <wp:wrapNone/>
                      <wp:docPr id="9" name="Rounded Rectangular Callou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990600"/>
                              </a:xfrm>
                              <a:prstGeom prst="wedgeRoundRectCallout">
                                <a:avLst>
                                  <a:gd name="adj1" fmla="val -126273"/>
                                  <a:gd name="adj2" fmla="val 5710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599594" w14:textId="77777777" w:rsidR="004E4DCF" w:rsidRPr="00FD622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FD6225">
                                    <w:rPr>
                                      <w:sz w:val="20"/>
                                    </w:rPr>
                                    <w:t>Link</w:t>
                                  </w:r>
                                  <w:r>
                                    <w:rPr>
                                      <w:sz w:val="20"/>
                                    </w:rPr>
                                    <w:t>-dugme</w:t>
                                  </w:r>
                                  <w:r w:rsidRPr="00FD6225">
                                    <w:rPr>
                                      <w:sz w:val="20"/>
                                    </w:rPr>
                                    <w:t xml:space="preserve"> poziva akciju UcenikJeOdsutan</w:t>
                                  </w:r>
                                </w:p>
                                <w:p w14:paraId="37CC35F1" w14:textId="77777777" w:rsidR="004E4DCF" w:rsidRPr="00FD622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FD6225">
                                    <w:rPr>
                                      <w:sz w:val="20"/>
                                    </w:rPr>
                                    <w:t xml:space="preserve">Zadatak 2: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Ovo je </w:t>
                                  </w:r>
                                  <w:r w:rsidRPr="00FD6225">
                                    <w:rPr>
                                      <w:sz w:val="20"/>
                                    </w:rPr>
                                    <w:t>HTML link</w:t>
                                  </w:r>
                                </w:p>
                                <w:p w14:paraId="303E3D09" w14:textId="77777777" w:rsidR="004E4DCF" w:rsidRPr="00FD622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FD6225">
                                    <w:rPr>
                                      <w:sz w:val="20"/>
                                      <w:highlight w:val="yellow"/>
                                    </w:rPr>
                                    <w:t xml:space="preserve">Zadatak 3: </w:t>
                                  </w:r>
                                  <w:r>
                                    <w:rPr>
                                      <w:sz w:val="20"/>
                                      <w:highlight w:val="yellow"/>
                                    </w:rPr>
                                    <w:t xml:space="preserve">Prepraviti da se koristi </w:t>
                                  </w:r>
                                  <w:r w:rsidRPr="00FD6225">
                                    <w:rPr>
                                      <w:sz w:val="20"/>
                                      <w:highlight w:val="yellow"/>
                                    </w:rPr>
                                    <w:t>Ajax link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umjesto HTML link</w:t>
                                  </w:r>
                                </w:p>
                                <w:p w14:paraId="5EB85DFB" w14:textId="77777777" w:rsidR="004E4DCF" w:rsidRDefault="004E4DCF" w:rsidP="004E4DC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4FC47" id="Rounded Rectangular Callout 9" o:spid="_x0000_s1032" type="#_x0000_t62" style="position:absolute;margin-left:294.5pt;margin-top:14pt;width:188.25pt;height:7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" adj="-16475,23135" fillcolor="white [3201]" strokecolor="#5b9bd5 [3204]" strokeweight="1pt">
                      <v:textbox>
                        <w:txbxContent>
                          <w:p w14:paraId="70599594" w14:textId="77777777" w:rsidR="004E4DCF" w:rsidRPr="00FD622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D6225">
                              <w:rPr>
                                <w:sz w:val="20"/>
                              </w:rPr>
                              <w:t>Link</w:t>
                            </w:r>
                            <w:r>
                              <w:rPr>
                                <w:sz w:val="20"/>
                              </w:rPr>
                              <w:t>-dugme</w:t>
                            </w:r>
                            <w:r w:rsidRPr="00FD6225">
                              <w:rPr>
                                <w:sz w:val="20"/>
                              </w:rPr>
                              <w:t xml:space="preserve"> poziva akciju UcenikJeOdsutan</w:t>
                            </w:r>
                          </w:p>
                          <w:p w14:paraId="37CC35F1" w14:textId="77777777" w:rsidR="004E4DCF" w:rsidRPr="00FD622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D6225">
                              <w:rPr>
                                <w:sz w:val="20"/>
                              </w:rPr>
                              <w:t xml:space="preserve">Zadatak 2: </w:t>
                            </w:r>
                            <w:r>
                              <w:rPr>
                                <w:sz w:val="20"/>
                              </w:rPr>
                              <w:t xml:space="preserve">Ovo je </w:t>
                            </w:r>
                            <w:r w:rsidRPr="00FD6225">
                              <w:rPr>
                                <w:sz w:val="20"/>
                              </w:rPr>
                              <w:t>HTML link</w:t>
                            </w:r>
                          </w:p>
                          <w:p w14:paraId="303E3D09" w14:textId="77777777" w:rsidR="004E4DCF" w:rsidRPr="00FD622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D6225">
                              <w:rPr>
                                <w:sz w:val="20"/>
                                <w:highlight w:val="yellow"/>
                              </w:rPr>
                              <w:t xml:space="preserve">Zadatak 3: </w:t>
                            </w:r>
                            <w:r>
                              <w:rPr>
                                <w:sz w:val="20"/>
                                <w:highlight w:val="yellow"/>
                              </w:rPr>
                              <w:t xml:space="preserve">Prepraviti da se koristi </w:t>
                            </w:r>
                            <w:r w:rsidRPr="00FD6225">
                              <w:rPr>
                                <w:sz w:val="20"/>
                                <w:highlight w:val="yellow"/>
                              </w:rPr>
                              <w:t>Ajax link</w:t>
                            </w:r>
                            <w:r>
                              <w:rPr>
                                <w:sz w:val="20"/>
                              </w:rPr>
                              <w:t xml:space="preserve"> umjesto HTML link</w:t>
                            </w:r>
                          </w:p>
                          <w:p w14:paraId="5EB85DFB" w14:textId="77777777" w:rsidR="004E4DCF" w:rsidRDefault="004E4DCF" w:rsidP="004E4DCF"/>
                        </w:txbxContent>
                      </v:textbox>
                    </v:shape>
                  </w:pict>
                </mc:Fallback>
              </mc:AlternateContent>
            </w:r>
            <w:r w:rsidR="004E4DCF"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53879FCB" wp14:editId="25882DC2">
                      <wp:simplePos x="0" y="0"/>
                      <wp:positionH relativeFrom="column">
                        <wp:posOffset>2683510</wp:posOffset>
                      </wp:positionH>
                      <wp:positionV relativeFrom="paragraph">
                        <wp:posOffset>1064894</wp:posOffset>
                      </wp:positionV>
                      <wp:extent cx="321310" cy="976278"/>
                      <wp:effectExtent l="0" t="0" r="21590" b="33655"/>
                      <wp:wrapNone/>
                      <wp:docPr id="6" name="Arc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9301">
                                <a:off x="0" y="0"/>
                                <a:ext cx="321310" cy="976278"/>
                              </a:xfrm>
                              <a:prstGeom prst="arc">
                                <a:avLst>
                                  <a:gd name="adj1" fmla="val 16698467"/>
                                  <a:gd name="adj2" fmla="val 5044465"/>
                                </a:avLst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BA596" id="Arc 6" o:spid="_x0000_s1026" style="position:absolute;margin-left:211.3pt;margin-top:83.85pt;width:25.3pt;height:76.85pt;rotation:217690fd;z-index:25174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1310,97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" path="m225809,41946nsc284241,120718,321743,297252,321306,491480v-477,211798,-45852,398496,-112332,462198l160655,488139,225809,41946xem225809,41946nfc284241,120718,321743,297252,321306,491480v-477,211798,-45852,398496,-112332,462198e" filled="f" strokecolor="#ed7d31 [3205]" strokeweight=".5pt">
                      <v:stroke endarrow="block" joinstyle="miter"/>
                      <v:path arrowok="t" o:connecttype="custom" o:connectlocs="225809,41946;321306,491480;208974,953678" o:connectangles="0,0,0"/>
                    </v:shape>
                  </w:pict>
                </mc:Fallback>
              </mc:AlternateContent>
            </w:r>
            <w:r w:rsidR="004E4DCF"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322B95C7" wp14:editId="4D1DB036">
                      <wp:simplePos x="0" y="0"/>
                      <wp:positionH relativeFrom="column">
                        <wp:posOffset>-48524</wp:posOffset>
                      </wp:positionH>
                      <wp:positionV relativeFrom="paragraph">
                        <wp:posOffset>210424</wp:posOffset>
                      </wp:positionV>
                      <wp:extent cx="3914775" cy="1483743"/>
                      <wp:effectExtent l="19050" t="19050" r="28575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4775" cy="1483743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BA0EE" id="Rectangle 3" o:spid="_x0000_s1026" style="position:absolute;margin-left:-3.8pt;margin-top:16.55pt;width:308.25pt;height:116.85pt;z-index:25174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" filled="f" strokecolor="#1f4d78 [1604]" strokeweight="3pt">
                      <v:stroke dashstyle="1 1"/>
                    </v:rect>
                  </w:pict>
                </mc:Fallback>
              </mc:AlternateContent>
            </w:r>
            <w:r w:rsidR="004E4DCF" w:rsidRPr="00E72A6E">
              <w:rPr>
                <w:sz w:val="20"/>
                <w:szCs w:val="20"/>
              </w:rPr>
              <w:tab/>
            </w:r>
            <w:r w:rsidR="004E4DCF" w:rsidRPr="00E72A6E">
              <w:rPr>
                <w:sz w:val="20"/>
                <w:szCs w:val="20"/>
              </w:rPr>
              <w:tab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3"/>
              <w:gridCol w:w="851"/>
              <w:gridCol w:w="1134"/>
              <w:gridCol w:w="1144"/>
              <w:gridCol w:w="1134"/>
            </w:tblGrid>
            <w:tr w:rsidR="004E4DCF" w:rsidRPr="00E72A6E" w14:paraId="5CA21168" w14:textId="77777777" w:rsidTr="00BD489E">
              <w:tc>
                <w:tcPr>
                  <w:tcW w:w="1293" w:type="dxa"/>
                </w:tcPr>
                <w:p w14:paraId="2D009395" w14:textId="77777777" w:rsidR="004E4DCF" w:rsidRPr="00E72A6E" w:rsidRDefault="004E4DCF" w:rsidP="00BD489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Učenik</w:t>
                  </w:r>
                </w:p>
              </w:tc>
              <w:tc>
                <w:tcPr>
                  <w:tcW w:w="851" w:type="dxa"/>
                </w:tcPr>
                <w:p w14:paraId="0A2A7DAB" w14:textId="77777777" w:rsidR="004E4DCF" w:rsidRPr="00E72A6E" w:rsidRDefault="004E4DCF" w:rsidP="00BD489E">
                  <w:pPr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Ocjena</w:t>
                  </w:r>
                </w:p>
              </w:tc>
              <w:tc>
                <w:tcPr>
                  <w:tcW w:w="1134" w:type="dxa"/>
                </w:tcPr>
                <w:p w14:paraId="1B23C7FD" w14:textId="77777777" w:rsidR="004E4DCF" w:rsidRPr="00E72A6E" w:rsidRDefault="004E4DCF" w:rsidP="00BD489E">
                  <w:pPr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Prisutan</w:t>
                  </w:r>
                </w:p>
              </w:tc>
              <w:tc>
                <w:tcPr>
                  <w:tcW w:w="1144" w:type="dxa"/>
                </w:tcPr>
                <w:p w14:paraId="46BBF799" w14:textId="77777777" w:rsidR="004E4DCF" w:rsidRPr="00E72A6E" w:rsidRDefault="004E4DCF" w:rsidP="00BD489E">
                  <w:pPr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Opravdano odsutan</w:t>
                  </w:r>
                </w:p>
              </w:tc>
              <w:tc>
                <w:tcPr>
                  <w:tcW w:w="1134" w:type="dxa"/>
                </w:tcPr>
                <w:p w14:paraId="34167562" w14:textId="77777777" w:rsidR="004E4DCF" w:rsidRPr="00E72A6E" w:rsidRDefault="004E4DCF" w:rsidP="00BD489E">
                  <w:pPr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Akcija</w:t>
                  </w:r>
                </w:p>
              </w:tc>
            </w:tr>
            <w:tr w:rsidR="004E4DCF" w:rsidRPr="00E72A6E" w14:paraId="0F60ABB9" w14:textId="77777777" w:rsidTr="00BD489E">
              <w:tc>
                <w:tcPr>
                  <w:tcW w:w="1293" w:type="dxa"/>
                  <w:vAlign w:val="bottom"/>
                </w:tcPr>
                <w:p w14:paraId="5082B6B2" w14:textId="77777777" w:rsidR="004E4DCF" w:rsidRPr="00E72A6E" w:rsidRDefault="004E4DCF" w:rsidP="00BD489E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1. </w:t>
                  </w:r>
                  <w:r w:rsidRPr="00E72A6E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Učenik A</w:t>
                  </w:r>
                </w:p>
              </w:tc>
              <w:tc>
                <w:tcPr>
                  <w:tcW w:w="851" w:type="dxa"/>
                </w:tcPr>
                <w:p w14:paraId="41A7A46E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575BDAAA" w14:textId="77777777" w:rsidR="004E4DCF" w:rsidRPr="00E72A6E" w:rsidRDefault="004E4DCF" w:rsidP="00BD489E">
                  <w:pPr>
                    <w:spacing w:before="40" w:after="40"/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color w:val="FFFFFF" w:themeColor="background1"/>
                      <w:sz w:val="20"/>
                      <w:szCs w:val="20"/>
                      <w:highlight w:val="red"/>
                    </w:rPr>
                    <w:t>Odsutan</w:t>
                  </w:r>
                </w:p>
              </w:tc>
              <w:tc>
                <w:tcPr>
                  <w:tcW w:w="1144" w:type="dxa"/>
                </w:tcPr>
                <w:p w14:paraId="79E08944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DA</w:t>
                  </w:r>
                </w:p>
              </w:tc>
              <w:tc>
                <w:tcPr>
                  <w:tcW w:w="1134" w:type="dxa"/>
                </w:tcPr>
                <w:p w14:paraId="35FEE9EB" w14:textId="77777777" w:rsidR="004E4DCF" w:rsidRPr="00E72A6E" w:rsidRDefault="004E4DCF" w:rsidP="00BD489E">
                  <w:pPr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Uredi</w:t>
                  </w:r>
                </w:p>
              </w:tc>
            </w:tr>
            <w:tr w:rsidR="004E4DCF" w:rsidRPr="00E72A6E" w14:paraId="24BEDA02" w14:textId="77777777" w:rsidTr="00BD489E">
              <w:tc>
                <w:tcPr>
                  <w:tcW w:w="1293" w:type="dxa"/>
                  <w:vAlign w:val="center"/>
                </w:tcPr>
                <w:p w14:paraId="0AA89966" w14:textId="77777777" w:rsidR="004E4DCF" w:rsidRPr="00E72A6E" w:rsidRDefault="004E4DCF" w:rsidP="00BD489E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2. </w:t>
                  </w:r>
                  <w:r w:rsidRPr="00E72A6E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Učenik B</w:t>
                  </w:r>
                </w:p>
              </w:tc>
              <w:tc>
                <w:tcPr>
                  <w:tcW w:w="851" w:type="dxa"/>
                </w:tcPr>
                <w:p w14:paraId="01119295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14:paraId="1A311E45" w14:textId="77777777" w:rsidR="004E4DCF" w:rsidRPr="00E72A6E" w:rsidRDefault="004E4DCF" w:rsidP="00BD489E">
                  <w:pPr>
                    <w:spacing w:before="40" w:after="40"/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color w:val="FFFFFF" w:themeColor="background1"/>
                      <w:sz w:val="20"/>
                      <w:szCs w:val="20"/>
                      <w:highlight w:val="darkGreen"/>
                    </w:rPr>
                    <w:t>Prisutan</w:t>
                  </w:r>
                </w:p>
              </w:tc>
              <w:tc>
                <w:tcPr>
                  <w:tcW w:w="1144" w:type="dxa"/>
                </w:tcPr>
                <w:p w14:paraId="69630320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167BC199" w14:textId="77777777" w:rsidR="004E4DCF" w:rsidRPr="00E72A6E" w:rsidRDefault="004E4DCF" w:rsidP="00BD489E">
                  <w:pPr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Uredi</w:t>
                  </w:r>
                </w:p>
              </w:tc>
            </w:tr>
            <w:tr w:rsidR="004E4DCF" w:rsidRPr="00E72A6E" w14:paraId="43E6C153" w14:textId="77777777" w:rsidTr="00BD489E">
              <w:tc>
                <w:tcPr>
                  <w:tcW w:w="1293" w:type="dxa"/>
                  <w:vAlign w:val="center"/>
                </w:tcPr>
                <w:p w14:paraId="48BE46E2" w14:textId="77777777" w:rsidR="004E4DCF" w:rsidRPr="00E72A6E" w:rsidRDefault="004E4DCF" w:rsidP="00BD489E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3. </w:t>
                  </w:r>
                  <w:r w:rsidRPr="00E72A6E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Učenik C</w:t>
                  </w:r>
                </w:p>
              </w:tc>
              <w:tc>
                <w:tcPr>
                  <w:tcW w:w="851" w:type="dxa"/>
                </w:tcPr>
                <w:p w14:paraId="46B222DE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3AF08587" w14:textId="77777777" w:rsidR="004E4DCF" w:rsidRPr="00E72A6E" w:rsidRDefault="004E4DCF" w:rsidP="00BD489E">
                  <w:pPr>
                    <w:spacing w:before="40" w:after="40"/>
                    <w:jc w:val="center"/>
                    <w:rPr>
                      <w:noProof/>
                      <w:sz w:val="20"/>
                      <w:szCs w:val="20"/>
                      <w:lang w:val="en-GB" w:eastAsia="en-GB"/>
                    </w:rPr>
                  </w:pPr>
                  <w:r w:rsidRPr="00E72A6E">
                    <w:rPr>
                      <w:color w:val="FFFFFF" w:themeColor="background1"/>
                      <w:sz w:val="20"/>
                      <w:szCs w:val="20"/>
                      <w:highlight w:val="red"/>
                    </w:rPr>
                    <w:t>Odsutan</w:t>
                  </w:r>
                </w:p>
              </w:tc>
              <w:tc>
                <w:tcPr>
                  <w:tcW w:w="1144" w:type="dxa"/>
                </w:tcPr>
                <w:p w14:paraId="383F4E95" w14:textId="77777777" w:rsidR="004E4DCF" w:rsidRPr="00E72A6E" w:rsidRDefault="004E4DCF" w:rsidP="00BD489E">
                  <w:pPr>
                    <w:jc w:val="center"/>
                    <w:rPr>
                      <w:noProof/>
                      <w:sz w:val="20"/>
                      <w:szCs w:val="20"/>
                      <w:lang w:val="en-GB" w:eastAsia="en-GB"/>
                    </w:rPr>
                  </w:pPr>
                  <w:r w:rsidRPr="00E72A6E">
                    <w:rPr>
                      <w:noProof/>
                      <w:sz w:val="20"/>
                      <w:szCs w:val="20"/>
                      <w:lang w:val="en-GB" w:eastAsia="en-GB"/>
                    </w:rPr>
                    <w:t>NE</w:t>
                  </w:r>
                </w:p>
              </w:tc>
              <w:tc>
                <w:tcPr>
                  <w:tcW w:w="1134" w:type="dxa"/>
                </w:tcPr>
                <w:p w14:paraId="6FB668FE" w14:textId="77777777" w:rsidR="004E4DCF" w:rsidRPr="00E72A6E" w:rsidRDefault="004E4DCF" w:rsidP="00BD489E">
                  <w:pPr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Uredi</w:t>
                  </w:r>
                </w:p>
              </w:tc>
            </w:tr>
            <w:tr w:rsidR="004E4DCF" w:rsidRPr="00E72A6E" w14:paraId="0D63E240" w14:textId="77777777" w:rsidTr="00BD489E">
              <w:tc>
                <w:tcPr>
                  <w:tcW w:w="1293" w:type="dxa"/>
                  <w:vAlign w:val="center"/>
                </w:tcPr>
                <w:p w14:paraId="06935A1C" w14:textId="77777777" w:rsidR="004E4DCF" w:rsidRPr="00E72A6E" w:rsidRDefault="004E4DCF" w:rsidP="00BD489E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4. </w:t>
                  </w:r>
                  <w:r w:rsidRPr="00E72A6E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​Učenik D</w:t>
                  </w:r>
                </w:p>
              </w:tc>
              <w:tc>
                <w:tcPr>
                  <w:tcW w:w="851" w:type="dxa"/>
                </w:tcPr>
                <w:p w14:paraId="5DF48630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08CCCB1D" w14:textId="77777777" w:rsidR="004E4DCF" w:rsidRPr="00E72A6E" w:rsidRDefault="004E4DCF" w:rsidP="00BD489E">
                  <w:pPr>
                    <w:spacing w:before="40" w:after="40"/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color w:val="FFFFFF" w:themeColor="background1"/>
                      <w:sz w:val="20"/>
                      <w:szCs w:val="20"/>
                      <w:highlight w:val="darkGreen"/>
                    </w:rPr>
                    <w:t>Prisutan</w:t>
                  </w:r>
                </w:p>
              </w:tc>
              <w:tc>
                <w:tcPr>
                  <w:tcW w:w="1144" w:type="dxa"/>
                </w:tcPr>
                <w:p w14:paraId="3398CBB0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07CAE29A" w14:textId="77777777" w:rsidR="004E4DCF" w:rsidRPr="00E72A6E" w:rsidRDefault="004E4DCF" w:rsidP="00BD489E">
                  <w:pPr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Uredi</w:t>
                  </w:r>
                </w:p>
              </w:tc>
            </w:tr>
          </w:tbl>
          <w:p w14:paraId="4BEB5C7C" w14:textId="77777777" w:rsidR="004E4DCF" w:rsidRPr="00E72A6E" w:rsidRDefault="004E4DCF" w:rsidP="00BD489E">
            <w:pPr>
              <w:spacing w:after="120"/>
              <w:rPr>
                <w:sz w:val="20"/>
                <w:szCs w:val="20"/>
              </w:rPr>
            </w:pPr>
          </w:p>
        </w:tc>
      </w:tr>
    </w:tbl>
    <w:p w14:paraId="218874F1" w14:textId="17C33582" w:rsidR="004E4DCF" w:rsidRPr="00E72A6E" w:rsidRDefault="00905F73" w:rsidP="004E4DCF">
      <w:pPr>
        <w:rPr>
          <w:sz w:val="20"/>
          <w:szCs w:val="20"/>
        </w:rPr>
      </w:pPr>
      <w:r w:rsidRPr="00E72A6E"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9A15992" wp14:editId="405ABC6E">
                <wp:simplePos x="0" y="0"/>
                <wp:positionH relativeFrom="column">
                  <wp:posOffset>-50709</wp:posOffset>
                </wp:positionH>
                <wp:positionV relativeFrom="paragraph">
                  <wp:posOffset>1529600</wp:posOffset>
                </wp:positionV>
                <wp:extent cx="1392555" cy="628650"/>
                <wp:effectExtent l="19050" t="228600" r="36195" b="38100"/>
                <wp:wrapNone/>
                <wp:docPr id="11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628650"/>
                        </a:xfrm>
                        <a:prstGeom prst="wedgeEllipseCallout">
                          <a:avLst>
                            <a:gd name="adj1" fmla="val -30258"/>
                            <a:gd name="adj2" fmla="val -82928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A617" w14:textId="77777777" w:rsidR="00905F73" w:rsidRDefault="00905F73" w:rsidP="00905F73">
                            <w:pPr>
                              <w:jc w:val="center"/>
                            </w:pPr>
                            <w:r>
                              <w:t>Ajax poziv - ajaxDiv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5992" id="_x0000_s1033" type="#_x0000_t63" style="position:absolute;margin-left:-4pt;margin-top:120.45pt;width:109.65pt;height:49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" adj="4264,-7112" fillcolor="white [3201]" strokecolor="#4472c4 [3208]" strokeweight="1pt">
                <v:textbox>
                  <w:txbxContent>
                    <w:p w14:paraId="35A6A617" w14:textId="77777777" w:rsidR="00905F73" w:rsidRDefault="00905F73" w:rsidP="00905F73">
                      <w:pPr>
                        <w:jc w:val="center"/>
                      </w:pPr>
                      <w:r>
                        <w:t>Ajax poziv - ajaxDiv</w:t>
                      </w:r>
                    </w:p>
                  </w:txbxContent>
                </v:textbox>
              </v:shape>
            </w:pict>
          </mc:Fallback>
        </mc:AlternateContent>
      </w:r>
      <w:r w:rsidRPr="00E72A6E"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232341B" wp14:editId="609D19C9">
                <wp:simplePos x="0" y="0"/>
                <wp:positionH relativeFrom="column">
                  <wp:posOffset>1433995</wp:posOffset>
                </wp:positionH>
                <wp:positionV relativeFrom="paragraph">
                  <wp:posOffset>1468574</wp:posOffset>
                </wp:positionV>
                <wp:extent cx="1392784" cy="629107"/>
                <wp:effectExtent l="19050" t="0" r="302895" b="38100"/>
                <wp:wrapNone/>
                <wp:docPr id="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84" cy="629107"/>
                        </a:xfrm>
                        <a:prstGeom prst="wedgeEllipseCallout">
                          <a:avLst>
                            <a:gd name="adj1" fmla="val 68663"/>
                            <a:gd name="adj2" fmla="val -32869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318FF" w14:textId="77777777" w:rsidR="00905F73" w:rsidRDefault="00905F73" w:rsidP="004E4DCF">
                            <w:pPr>
                              <w:jc w:val="center"/>
                            </w:pPr>
                            <w:r>
                              <w:t>Ajax poziv - ajaxDiv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341B" id="_x0000_s1034" type="#_x0000_t63" style="position:absolute;margin-left:112.9pt;margin-top:115.65pt;width:109.65pt;height:49.5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" adj="25631,3700" fillcolor="white [3201]" strokecolor="#4472c4 [3208]" strokeweight="1pt">
                <v:textbox>
                  <w:txbxContent>
                    <w:p w14:paraId="091318FF" w14:textId="77777777" w:rsidR="00905F73" w:rsidRDefault="00905F73" w:rsidP="004E4DCF">
                      <w:pPr>
                        <w:jc w:val="center"/>
                      </w:pPr>
                      <w:r>
                        <w:t>Ajax poziv - ajaxDiv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4DCF" w:rsidRPr="00E72A6E" w14:paraId="5C2BD5F5" w14:textId="77777777" w:rsidTr="00BD489E">
        <w:tc>
          <w:tcPr>
            <w:tcW w:w="9062" w:type="dxa"/>
            <w:gridSpan w:val="2"/>
          </w:tcPr>
          <w:p w14:paraId="0AFB0CEF" w14:textId="2B9DC6F1" w:rsidR="004E4DCF" w:rsidRPr="00E72A6E" w:rsidRDefault="004E4DCF" w:rsidP="00BD489E">
            <w:pPr>
              <w:spacing w:after="120"/>
              <w:jc w:val="center"/>
              <w:rPr>
                <w:sz w:val="20"/>
                <w:szCs w:val="20"/>
              </w:rPr>
            </w:pPr>
            <w:r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51F9DEFF" wp14:editId="302EA079">
                      <wp:simplePos x="0" y="0"/>
                      <wp:positionH relativeFrom="column">
                        <wp:posOffset>3360639</wp:posOffset>
                      </wp:positionH>
                      <wp:positionV relativeFrom="paragraph">
                        <wp:posOffset>-452755</wp:posOffset>
                      </wp:positionV>
                      <wp:extent cx="321310" cy="1419974"/>
                      <wp:effectExtent l="19050" t="0" r="173990" b="0"/>
                      <wp:wrapNone/>
                      <wp:docPr id="7" name="Arc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59260">
                                <a:off x="0" y="0"/>
                                <a:ext cx="321310" cy="1419974"/>
                              </a:xfrm>
                              <a:prstGeom prst="arc">
                                <a:avLst>
                                  <a:gd name="adj1" fmla="val 16698467"/>
                                  <a:gd name="adj2" fmla="val 5127855"/>
                                </a:avLst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270FC" id="Arc 7" o:spid="_x0000_s1026" style="position:absolute;margin-left:264.6pt;margin-top:-35.65pt;width:25.3pt;height:111.8pt;rotation:1266221fd;z-index:25174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1310,1419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" path="m247766,113431nsc293971,245203,321715,472261,321306,715277v-505,299620,-43518,565586,-107499,664715l160655,709987,247766,113431xem247766,113431nfc293971,245203,321715,472261,321306,715277v-505,299620,-43518,565586,-107499,664715e" filled="f" strokecolor="#ed7d31 [3205]" strokeweight=".5pt">
                      <v:stroke startarrow="block" joinstyle="miter"/>
                      <v:path arrowok="t" o:connecttype="custom" o:connectlocs="247766,113431;321306,715277;213807,1379992" o:connectangles="0,0,0"/>
                    </v:shape>
                  </w:pict>
                </mc:Fallback>
              </mc:AlternateContent>
            </w:r>
            <w:r w:rsidRPr="00E72A6E">
              <w:rPr>
                <w:sz w:val="20"/>
                <w:szCs w:val="20"/>
              </w:rPr>
              <w:t>partialView za ajaxDiv</w:t>
            </w:r>
          </w:p>
        </w:tc>
      </w:tr>
      <w:tr w:rsidR="004E4DCF" w:rsidRPr="00E72A6E" w14:paraId="1E988920" w14:textId="77777777" w:rsidTr="00BD489E">
        <w:tc>
          <w:tcPr>
            <w:tcW w:w="4531" w:type="dxa"/>
          </w:tcPr>
          <w:p w14:paraId="18BC0D7F" w14:textId="20087626" w:rsidR="004E4DCF" w:rsidRPr="00E72A6E" w:rsidRDefault="004E4DCF" w:rsidP="00BD489E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Ako je učenik prisutan</w:t>
            </w:r>
          </w:p>
        </w:tc>
        <w:tc>
          <w:tcPr>
            <w:tcW w:w="4531" w:type="dxa"/>
          </w:tcPr>
          <w:p w14:paraId="015E6D6C" w14:textId="479DA78E" w:rsidR="004E4DCF" w:rsidRPr="00E72A6E" w:rsidRDefault="004E4DCF" w:rsidP="00BD489E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Ako je učenik odsutan</w:t>
            </w:r>
          </w:p>
        </w:tc>
      </w:tr>
      <w:tr w:rsidR="004E4DCF" w:rsidRPr="00E72A6E" w14:paraId="19B3CEEF" w14:textId="77777777" w:rsidTr="00BD489E">
        <w:tc>
          <w:tcPr>
            <w:tcW w:w="4531" w:type="dxa"/>
          </w:tcPr>
          <w:p w14:paraId="5CD14FA4" w14:textId="327F6893" w:rsidR="004E4DCF" w:rsidRPr="00E72A6E" w:rsidRDefault="004E4DCF" w:rsidP="00BD489E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 xml:space="preserve">Učenik: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  <w:t>Učenik A</w:t>
            </w:r>
          </w:p>
          <w:p w14:paraId="64E922B3" w14:textId="496D8275" w:rsidR="004E4DCF" w:rsidRPr="00E72A6E" w:rsidRDefault="004E4DCF" w:rsidP="00BD489E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 xml:space="preserve">Ocjena:  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...</w:t>
            </w:r>
            <w:r w:rsidRPr="00E72A6E">
              <w:rPr>
                <w:sz w:val="20"/>
                <w:szCs w:val="20"/>
                <w:bdr w:val="single" w:sz="4" w:space="0" w:color="auto"/>
              </w:rPr>
              <w:t>5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 w:rsidRPr="00E72A6E">
              <w:rPr>
                <w:sz w:val="20"/>
                <w:szCs w:val="20"/>
                <w:bdr w:val="single" w:sz="4" w:space="0" w:color="auto"/>
              </w:rPr>
              <w:br/>
            </w:r>
            <w:r w:rsidRPr="00E72A6E">
              <w:rPr>
                <w:noProof/>
                <w:sz w:val="20"/>
                <w:szCs w:val="20"/>
                <w:lang w:val="hr-HR" w:eastAsia="hr-HR"/>
              </w:rPr>
              <w:drawing>
                <wp:inline distT="0" distB="0" distL="0" distR="0" wp14:anchorId="0982F399" wp14:editId="7FC7F4F1">
                  <wp:extent cx="695325" cy="190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7908" b="35345"/>
                          <a:stretch/>
                        </pic:blipFill>
                        <pic:spPr bwMode="auto">
                          <a:xfrm>
                            <a:off x="0" y="0"/>
                            <a:ext cx="696592" cy="190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EE5268F" w14:textId="774E389B" w:rsidR="004E4DCF" w:rsidRDefault="004E4DCF" w:rsidP="00BD489E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 xml:space="preserve">Učenik: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</w:t>
            </w:r>
            <w:r w:rsidRPr="00E72A6E">
              <w:rPr>
                <w:sz w:val="20"/>
                <w:szCs w:val="20"/>
              </w:rPr>
              <w:t>Učenik A</w:t>
            </w:r>
          </w:p>
          <w:p w14:paraId="1F0F1B59" w14:textId="3C702407" w:rsidR="004F21C9" w:rsidRPr="00E72A6E" w:rsidRDefault="004F21C9" w:rsidP="00BD489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Napomena: </w:t>
            </w:r>
            <w:r w:rsidRPr="00E72A6E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 w:rsidRPr="004F21C9">
              <w:rPr>
                <w:sz w:val="20"/>
                <w:szCs w:val="20"/>
                <w:bdr w:val="single" w:sz="4" w:space="0" w:color="auto"/>
              </w:rPr>
              <w:t>Učen</w:t>
            </w:r>
            <w:r>
              <w:rPr>
                <w:sz w:val="20"/>
                <w:szCs w:val="20"/>
                <w:bdr w:val="single" w:sz="4" w:space="0" w:color="auto"/>
              </w:rPr>
              <w:t>ik zakasnio na čas.</w:t>
            </w:r>
            <w:r w:rsidRPr="004F21C9">
              <w:rPr>
                <w:sz w:val="20"/>
                <w:szCs w:val="20"/>
                <w:bdr w:val="single" w:sz="4" w:space="0" w:color="auto"/>
              </w:rPr>
              <w:t xml:space="preserve">       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>
              <w:rPr>
                <w:sz w:val="20"/>
                <w:szCs w:val="20"/>
              </w:rPr>
              <w:t xml:space="preserve"> </w:t>
            </w:r>
          </w:p>
          <w:p w14:paraId="18052D9E" w14:textId="57CB728E" w:rsidR="004E4DCF" w:rsidRPr="00E72A6E" w:rsidRDefault="004E4DCF" w:rsidP="00BD489E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 w:rsidRPr="00E72A6E">
              <w:rPr>
                <w:sz w:val="20"/>
                <w:szCs w:val="20"/>
              </w:rPr>
              <w:t xml:space="preserve">Opravdano odsutan:  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 w:rsidRPr="00E72A6E">
              <w:rPr>
                <w:sz w:val="20"/>
                <w:szCs w:val="20"/>
                <w:bdr w:val="single" w:sz="4" w:space="0" w:color="auto"/>
              </w:rPr>
              <w:t>x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 w:rsidR="004F21C9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 xml:space="preserve">  </w:t>
            </w:r>
            <w:r w:rsidR="004F21C9">
              <w:rPr>
                <w:sz w:val="20"/>
                <w:szCs w:val="20"/>
              </w:rPr>
              <w:t xml:space="preserve">&lt;&lt; checkbox   </w:t>
            </w:r>
            <w:r w:rsidRPr="00E72A6E">
              <w:rPr>
                <w:sz w:val="20"/>
                <w:szCs w:val="20"/>
                <w:bdr w:val="single" w:sz="4" w:space="0" w:color="auto"/>
              </w:rPr>
              <w:br/>
            </w:r>
            <w:r w:rsidRPr="00E72A6E">
              <w:rPr>
                <w:noProof/>
                <w:sz w:val="20"/>
                <w:szCs w:val="20"/>
                <w:lang w:val="hr-HR" w:eastAsia="hr-HR"/>
              </w:rPr>
              <w:drawing>
                <wp:inline distT="0" distB="0" distL="0" distR="0" wp14:anchorId="350CC2E1" wp14:editId="459CF8FF">
                  <wp:extent cx="695325" cy="1905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7908" b="35345"/>
                          <a:stretch/>
                        </pic:blipFill>
                        <pic:spPr bwMode="auto">
                          <a:xfrm>
                            <a:off x="0" y="0"/>
                            <a:ext cx="696592" cy="190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653B5" w14:textId="649E1725" w:rsidR="004E4DCF" w:rsidRPr="00E72A6E" w:rsidRDefault="004E4DCF" w:rsidP="004E4DCF">
      <w:pPr>
        <w:rPr>
          <w:sz w:val="20"/>
          <w:szCs w:val="20"/>
        </w:rPr>
      </w:pPr>
    </w:p>
    <w:p w14:paraId="4D961906" w14:textId="77777777" w:rsidR="004E4DCF" w:rsidRPr="00E72A6E" w:rsidRDefault="004E4DCF" w:rsidP="004E4DCF">
      <w:pPr>
        <w:spacing w:before="120" w:after="120"/>
        <w:rPr>
          <w:sz w:val="20"/>
          <w:szCs w:val="20"/>
        </w:rPr>
      </w:pPr>
      <w:r w:rsidRPr="00E72A6E">
        <w:rPr>
          <w:sz w:val="20"/>
          <w:szCs w:val="20"/>
        </w:rPr>
        <w:tab/>
      </w:r>
      <w:r w:rsidRPr="00E72A6E">
        <w:rPr>
          <w:sz w:val="20"/>
          <w:szCs w:val="20"/>
        </w:rPr>
        <w:tab/>
      </w:r>
    </w:p>
    <w:p w14:paraId="4E199298" w14:textId="786D6A20" w:rsidR="00EF2FA0" w:rsidRDefault="00EF2FA0">
      <w:pPr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br w:type="page"/>
      </w:r>
    </w:p>
    <w:p w14:paraId="18F57274" w14:textId="1F8BB7DE" w:rsidR="00EF2FA0" w:rsidRPr="00060917" w:rsidRDefault="00EF2FA0" w:rsidP="00EF2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060917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lastRenderedPageBreak/>
        <w:t xml:space="preserve">Zadatak </w:t>
      </w:r>
      <w:r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3</w:t>
      </w:r>
      <w:r w:rsidRPr="00060917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:</w:t>
      </w:r>
    </w:p>
    <w:p w14:paraId="1B348BFB" w14:textId="6F723FA0" w:rsidR="00EF2FA0" w:rsidRPr="00060D8F" w:rsidRDefault="00EF2FA0" w:rsidP="00EF2FA0">
      <w:pPr>
        <w:jc w:val="both"/>
        <w:rPr>
          <w:noProof/>
          <w:sz w:val="20"/>
          <w:szCs w:val="20"/>
          <w:lang w:val="hr-HR" w:eastAsia="hr-H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a) </w:t>
      </w:r>
      <w:r w:rsidRPr="00060D8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Kreirati integracijski test koji će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testirati </w:t>
      </w:r>
      <w:r w:rsidRPr="00060D8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validnost rada metode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</w:t>
      </w:r>
      <w:r w:rsidRPr="00EF2FA0">
        <w:rPr>
          <w:b/>
          <w:sz w:val="20"/>
        </w:rPr>
        <w:t>UcenikJe</w:t>
      </w:r>
      <w:r>
        <w:rPr>
          <w:b/>
          <w:sz w:val="20"/>
        </w:rPr>
        <w:t>Odsutan</w:t>
      </w:r>
      <w:r w:rsidRPr="00060D8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za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provjeru uslova neophodnih za označavanje da je učenik odsutan, tj. učenik koji ima ocjenu na času se ne može označiti kao odsutan</w:t>
      </w:r>
      <w:r w:rsidRPr="00060D8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.</w:t>
      </w:r>
    </w:p>
    <w:p w14:paraId="49EAECBB" w14:textId="2B17F49E" w:rsidR="00EF2FA0" w:rsidRPr="00F378CD" w:rsidRDefault="00EF2FA0" w:rsidP="00EF2FA0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val="hr-HR" w:eastAsia="hr-HR"/>
        </w:rPr>
        <w:t xml:space="preserve">b) </w:t>
      </w:r>
      <w:r w:rsidRPr="00F378CD">
        <w:rPr>
          <w:noProof/>
          <w:sz w:val="20"/>
          <w:szCs w:val="20"/>
          <w:lang w:val="hr-HR" w:eastAsia="hr-HR"/>
        </w:rPr>
        <w:t>Doradite program tako da se</w:t>
      </w:r>
      <w:r w:rsidRPr="00F378CD">
        <w:rPr>
          <w:sz w:val="20"/>
          <w:szCs w:val="20"/>
        </w:rPr>
        <w:t xml:space="preserve"> </w:t>
      </w:r>
      <w:del w:id="1" w:author="Adil Joldić" w:date="2019-02-14T11:21:00Z">
        <w:r w:rsidRPr="00F378CD" w:rsidDel="005240A4">
          <w:rPr>
            <w:sz w:val="20"/>
            <w:szCs w:val="20"/>
          </w:rPr>
          <w:delText>rezultati (bodovi)</w:delText>
        </w:r>
      </w:del>
      <w:ins w:id="2" w:author="Adil Joldić" w:date="2019-02-14T11:21:00Z">
        <w:r w:rsidR="005240A4">
          <w:rPr>
            <w:sz w:val="20"/>
            <w:szCs w:val="20"/>
          </w:rPr>
          <w:t>ocjene</w:t>
        </w:r>
      </w:ins>
      <w:r w:rsidRPr="00F378CD">
        <w:rPr>
          <w:sz w:val="20"/>
          <w:szCs w:val="20"/>
        </w:rPr>
        <w:t xml:space="preserve">  evidentiraju u textbox unutar tabele.</w:t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69154D2" wp14:editId="506FC678">
                <wp:simplePos x="0" y="0"/>
                <wp:positionH relativeFrom="column">
                  <wp:posOffset>-127635</wp:posOffset>
                </wp:positionH>
                <wp:positionV relativeFrom="paragraph">
                  <wp:posOffset>271145</wp:posOffset>
                </wp:positionV>
                <wp:extent cx="981075" cy="3714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EDA47" w14:textId="77777777" w:rsidR="00EF2FA0" w:rsidRPr="00473791" w:rsidRDefault="00EF2FA0" w:rsidP="00EF2FA0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473791">
                              <w:rPr>
                                <w:color w:val="5B9BD5" w:themeColor="accent1"/>
                              </w:rPr>
                              <w:t>ajaxDiv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54D2" id="Text Box 23" o:spid="_x0000_s1035" type="#_x0000_t202" style="position:absolute;left:0;text-align:left;margin-left:-10.05pt;margin-top:21.35pt;width:77.25pt;height:29.25pt;z-index:25176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" filled="f" stroked="f" strokeweight=".5pt">
                <v:textbox>
                  <w:txbxContent>
                    <w:p w14:paraId="208EDA47" w14:textId="77777777" w:rsidR="00EF2FA0" w:rsidRPr="00473791" w:rsidRDefault="00EF2FA0" w:rsidP="00EF2FA0">
                      <w:pPr>
                        <w:rPr>
                          <w:color w:val="5B9BD5" w:themeColor="accent1"/>
                        </w:rPr>
                      </w:pPr>
                      <w:r w:rsidRPr="00473791">
                        <w:rPr>
                          <w:color w:val="5B9BD5" w:themeColor="accent1"/>
                        </w:rPr>
                        <w:t>ajaxDiv</w:t>
                      </w:r>
                    </w:p>
                  </w:txbxContent>
                </v:textbox>
              </v:shape>
            </w:pict>
          </mc:Fallback>
        </mc:AlternateContent>
      </w:r>
      <w:r w:rsidRPr="00F378CD">
        <w:rPr>
          <w:sz w:val="20"/>
          <w:szCs w:val="20"/>
        </w:rPr>
        <w:t>Možete implementirati zajedničko dugme</w:t>
      </w:r>
      <w:bookmarkStart w:id="3" w:name="_GoBack"/>
      <w:bookmarkEnd w:id="3"/>
      <w:r w:rsidRPr="00F378CD">
        <w:rPr>
          <w:sz w:val="20"/>
          <w:szCs w:val="20"/>
        </w:rPr>
        <w:t xml:space="preserve"> „Snimi“ ili pojed</w:t>
      </w:r>
      <w:r>
        <w:rPr>
          <w:sz w:val="20"/>
          <w:szCs w:val="20"/>
        </w:rPr>
        <w:t>i</w:t>
      </w:r>
      <w:r w:rsidRPr="00F378CD">
        <w:rPr>
          <w:sz w:val="20"/>
          <w:szCs w:val="20"/>
        </w:rPr>
        <w:t>n</w:t>
      </w:r>
      <w:r>
        <w:rPr>
          <w:sz w:val="20"/>
          <w:szCs w:val="20"/>
        </w:rPr>
        <w:t>ač</w:t>
      </w:r>
      <w:r w:rsidRPr="00F378CD">
        <w:rPr>
          <w:sz w:val="20"/>
          <w:szCs w:val="20"/>
        </w:rPr>
        <w:t>no dugme „Snimi“ pokraj svakog textbox-a.</w:t>
      </w:r>
    </w:p>
    <w:p w14:paraId="5488A5E3" w14:textId="77777777" w:rsidR="00EF2FA0" w:rsidRDefault="00EF2FA0" w:rsidP="00EF2FA0">
      <w:pPr>
        <w:rPr>
          <w:sz w:val="20"/>
          <w:szCs w:val="20"/>
        </w:rPr>
      </w:pPr>
      <w:r w:rsidRPr="00137F2B"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B1DBCB0" wp14:editId="6EDC96A2">
                <wp:simplePos x="0" y="0"/>
                <wp:positionH relativeFrom="column">
                  <wp:posOffset>-114421</wp:posOffset>
                </wp:positionH>
                <wp:positionV relativeFrom="paragraph">
                  <wp:posOffset>82826</wp:posOffset>
                </wp:positionV>
                <wp:extent cx="5667375" cy="1430503"/>
                <wp:effectExtent l="0" t="0" r="2857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430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BAAE4" id="Rectangle 22" o:spid="_x0000_s1026" style="position:absolute;margin-left:-9pt;margin-top:6.5pt;width:446.25pt;height:112.65pt;z-index:2517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" filled="f" strokecolor="#5b9bd5 [3204]" strokeweight="1pt">
                <v:stroke dashstyle="dash"/>
              </v:rect>
            </w:pict>
          </mc:Fallback>
        </mc:AlternateContent>
      </w:r>
    </w:p>
    <w:tbl>
      <w:tblPr>
        <w:tblStyle w:val="TableGrid"/>
        <w:tblW w:w="8732" w:type="dxa"/>
        <w:tblLook w:val="04A0" w:firstRow="1" w:lastRow="0" w:firstColumn="1" w:lastColumn="0" w:noHBand="0" w:noVBand="1"/>
      </w:tblPr>
      <w:tblGrid>
        <w:gridCol w:w="2009"/>
        <w:gridCol w:w="1557"/>
        <w:gridCol w:w="1674"/>
        <w:gridCol w:w="2043"/>
        <w:gridCol w:w="1449"/>
      </w:tblGrid>
      <w:tr w:rsidR="00EF2FA0" w:rsidRPr="00A06FE1" w14:paraId="1F7B3F45" w14:textId="77777777" w:rsidTr="00DE0473">
        <w:trPr>
          <w:trHeight w:val="441"/>
        </w:trPr>
        <w:tc>
          <w:tcPr>
            <w:tcW w:w="2009" w:type="dxa"/>
          </w:tcPr>
          <w:p w14:paraId="1950DB25" w14:textId="77777777" w:rsidR="00EF2FA0" w:rsidRPr="00A06FE1" w:rsidRDefault="00EF2FA0" w:rsidP="00DE0473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Učenik</w:t>
            </w:r>
          </w:p>
        </w:tc>
        <w:tc>
          <w:tcPr>
            <w:tcW w:w="1557" w:type="dxa"/>
          </w:tcPr>
          <w:p w14:paraId="4DF3E093" w14:textId="77777777" w:rsidR="00EF2FA0" w:rsidRPr="00A06FE1" w:rsidRDefault="00EF2FA0" w:rsidP="00DE0473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Prosjek ocjena</w:t>
            </w:r>
          </w:p>
        </w:tc>
        <w:tc>
          <w:tcPr>
            <w:tcW w:w="1674" w:type="dxa"/>
          </w:tcPr>
          <w:p w14:paraId="1FFB41D8" w14:textId="77777777" w:rsidR="00EF2FA0" w:rsidRPr="00410D3F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Pristupio ispitu</w:t>
            </w:r>
          </w:p>
        </w:tc>
        <w:tc>
          <w:tcPr>
            <w:tcW w:w="2043" w:type="dxa"/>
          </w:tcPr>
          <w:p w14:paraId="46BADBAE" w14:textId="74F7D76B" w:rsidR="00EF2FA0" w:rsidRPr="00A06FE1" w:rsidRDefault="00EF2FA0" w:rsidP="00DE0473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Ocjena na času</w:t>
            </w:r>
          </w:p>
        </w:tc>
        <w:tc>
          <w:tcPr>
            <w:tcW w:w="1449" w:type="dxa"/>
          </w:tcPr>
          <w:p w14:paraId="098A7370" w14:textId="77777777" w:rsidR="00EF2FA0" w:rsidRPr="00A06FE1" w:rsidRDefault="00EF2FA0" w:rsidP="00DE0473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 w:rsidRPr="00A06FE1">
              <w:rPr>
                <w:b/>
                <w:sz w:val="20"/>
                <w:szCs w:val="20"/>
              </w:rPr>
              <w:t>Akcija</w:t>
            </w:r>
          </w:p>
        </w:tc>
      </w:tr>
      <w:tr w:rsidR="00EF2FA0" w14:paraId="4209AF77" w14:textId="77777777" w:rsidTr="00DE0473">
        <w:trPr>
          <w:trHeight w:val="220"/>
        </w:trPr>
        <w:tc>
          <w:tcPr>
            <w:tcW w:w="2009" w:type="dxa"/>
            <w:vAlign w:val="bottom"/>
          </w:tcPr>
          <w:p w14:paraId="5636FAA7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1. </w:t>
            </w:r>
            <w:r w:rsidRPr="00E72A6E">
              <w:rPr>
                <w:rFonts w:ascii="Calibri" w:hAnsi="Calibri"/>
                <w:color w:val="000000"/>
                <w:sz w:val="20"/>
                <w:szCs w:val="20"/>
              </w:rPr>
              <w:t>Učenik A</w:t>
            </w:r>
          </w:p>
        </w:tc>
        <w:tc>
          <w:tcPr>
            <w:tcW w:w="1557" w:type="dxa"/>
          </w:tcPr>
          <w:p w14:paraId="163AC88A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674" w:type="dxa"/>
            <w:vAlign w:val="center"/>
          </w:tcPr>
          <w:p w14:paraId="682C10E0" w14:textId="77777777" w:rsidR="00EF2FA0" w:rsidRPr="00410D3F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6E2910">
              <w:rPr>
                <w:color w:val="FFFFFF" w:themeColor="background1"/>
                <w:highlight w:val="red"/>
              </w:rPr>
              <w:t>NE</w:t>
            </w:r>
          </w:p>
        </w:tc>
        <w:tc>
          <w:tcPr>
            <w:tcW w:w="2043" w:type="dxa"/>
            <w:vAlign w:val="center"/>
          </w:tcPr>
          <w:p w14:paraId="7D904ACC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9" w:type="dxa"/>
          </w:tcPr>
          <w:p w14:paraId="239263C1" w14:textId="3B900E15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Uredi</w:t>
            </w:r>
          </w:p>
        </w:tc>
      </w:tr>
      <w:tr w:rsidR="00EF2FA0" w14:paraId="1879A046" w14:textId="77777777" w:rsidTr="00DE0473">
        <w:trPr>
          <w:trHeight w:val="228"/>
        </w:trPr>
        <w:tc>
          <w:tcPr>
            <w:tcW w:w="2009" w:type="dxa"/>
            <w:vAlign w:val="center"/>
          </w:tcPr>
          <w:p w14:paraId="089D4598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2. </w:t>
            </w:r>
            <w:r w:rsidRPr="00E72A6E">
              <w:rPr>
                <w:rFonts w:ascii="Calibri" w:hAnsi="Calibri"/>
                <w:color w:val="000000"/>
                <w:sz w:val="20"/>
                <w:szCs w:val="20"/>
              </w:rPr>
              <w:t>Učenik B</w:t>
            </w:r>
          </w:p>
        </w:tc>
        <w:tc>
          <w:tcPr>
            <w:tcW w:w="1557" w:type="dxa"/>
          </w:tcPr>
          <w:p w14:paraId="14839823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1674" w:type="dxa"/>
            <w:vAlign w:val="center"/>
          </w:tcPr>
          <w:p w14:paraId="177027DF" w14:textId="77777777" w:rsidR="00EF2FA0" w:rsidRPr="00410D3F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6E2910">
              <w:rPr>
                <w:color w:val="FFFFFF" w:themeColor="background1"/>
                <w:highlight w:val="darkGreen"/>
              </w:rPr>
              <w:t>DA</w:t>
            </w:r>
          </w:p>
        </w:tc>
        <w:tc>
          <w:tcPr>
            <w:tcW w:w="2043" w:type="dxa"/>
            <w:vAlign w:val="center"/>
          </w:tcPr>
          <w:p w14:paraId="44B64F7B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031D84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__</w:t>
            </w:r>
            <w:r w:rsidRPr="00496F99">
              <w:rPr>
                <w:sz w:val="20"/>
                <w:szCs w:val="20"/>
                <w:highlight w:val="yellow"/>
                <w:bdr w:val="single" w:sz="4" w:space="0" w:color="auto"/>
              </w:rPr>
              <w:t xml:space="preserve">40  </w:t>
            </w:r>
            <w:r w:rsidRPr="00031D84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__</w:t>
            </w:r>
          </w:p>
        </w:tc>
        <w:tc>
          <w:tcPr>
            <w:tcW w:w="1449" w:type="dxa"/>
          </w:tcPr>
          <w:p w14:paraId="211407BD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Uredi</w:t>
            </w:r>
          </w:p>
        </w:tc>
      </w:tr>
      <w:tr w:rsidR="00EF2FA0" w:rsidRPr="00F90039" w14:paraId="3F2D43DD" w14:textId="77777777" w:rsidTr="00DE0473">
        <w:trPr>
          <w:trHeight w:val="228"/>
        </w:trPr>
        <w:tc>
          <w:tcPr>
            <w:tcW w:w="2009" w:type="dxa"/>
            <w:vAlign w:val="center"/>
          </w:tcPr>
          <w:p w14:paraId="0D066344" w14:textId="77777777" w:rsidR="00EF2FA0" w:rsidRPr="00F90039" w:rsidRDefault="00EF2FA0" w:rsidP="00DE0473">
            <w:pPr>
              <w:spacing w:before="20" w:after="20"/>
              <w:jc w:val="center"/>
              <w:rPr>
                <w:i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3. </w:t>
            </w:r>
            <w:r w:rsidRPr="00E72A6E">
              <w:rPr>
                <w:rFonts w:ascii="Calibri" w:hAnsi="Calibri"/>
                <w:color w:val="000000"/>
                <w:sz w:val="20"/>
                <w:szCs w:val="20"/>
              </w:rPr>
              <w:t>Učenik C</w:t>
            </w:r>
          </w:p>
        </w:tc>
        <w:tc>
          <w:tcPr>
            <w:tcW w:w="1557" w:type="dxa"/>
          </w:tcPr>
          <w:p w14:paraId="491AE645" w14:textId="77777777" w:rsidR="00EF2FA0" w:rsidRPr="00F90039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1674" w:type="dxa"/>
            <w:vAlign w:val="center"/>
          </w:tcPr>
          <w:p w14:paraId="2800B23F" w14:textId="77777777" w:rsidR="00EF2FA0" w:rsidRPr="00410D3F" w:rsidRDefault="00EF2FA0" w:rsidP="00DE0473">
            <w:pPr>
              <w:spacing w:before="20" w:after="20"/>
              <w:jc w:val="center"/>
              <w:rPr>
                <w:i/>
                <w:sz w:val="20"/>
                <w:szCs w:val="20"/>
              </w:rPr>
            </w:pPr>
            <w:r w:rsidRPr="006E2910">
              <w:rPr>
                <w:color w:val="FFFFFF" w:themeColor="background1"/>
                <w:sz w:val="20"/>
                <w:szCs w:val="20"/>
                <w:highlight w:val="darkGreen"/>
              </w:rPr>
              <w:t>DA</w:t>
            </w:r>
          </w:p>
        </w:tc>
        <w:tc>
          <w:tcPr>
            <w:tcW w:w="2043" w:type="dxa"/>
            <w:vAlign w:val="center"/>
          </w:tcPr>
          <w:p w14:paraId="3DC2D1CF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031D84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</w:t>
            </w:r>
            <w:r>
              <w:rPr>
                <w:sz w:val="20"/>
                <w:szCs w:val="20"/>
                <w:bdr w:val="single" w:sz="4" w:space="0" w:color="auto"/>
              </w:rPr>
              <w:t xml:space="preserve">  </w:t>
            </w:r>
            <w:r w:rsidRPr="00496F99">
              <w:rPr>
                <w:sz w:val="20"/>
                <w:szCs w:val="20"/>
                <w:highlight w:val="yellow"/>
                <w:bdr w:val="single" w:sz="4" w:space="0" w:color="auto"/>
              </w:rPr>
              <w:t xml:space="preserve">68  </w:t>
            </w:r>
            <w:r w:rsidRPr="00031D84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__</w:t>
            </w:r>
          </w:p>
        </w:tc>
        <w:tc>
          <w:tcPr>
            <w:tcW w:w="1449" w:type="dxa"/>
          </w:tcPr>
          <w:p w14:paraId="75F7D181" w14:textId="77777777" w:rsidR="00EF2FA0" w:rsidRPr="00F90039" w:rsidRDefault="00EF2FA0" w:rsidP="00DE0473">
            <w:pPr>
              <w:spacing w:before="20" w:after="20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Uredi</w:t>
            </w:r>
          </w:p>
        </w:tc>
      </w:tr>
    </w:tbl>
    <w:p w14:paraId="62C47C81" w14:textId="77777777" w:rsidR="004E4DCF" w:rsidRDefault="004E4DCF" w:rsidP="00496F99">
      <w:pPr>
        <w:rPr>
          <w:sz w:val="20"/>
          <w:szCs w:val="20"/>
        </w:rPr>
      </w:pPr>
    </w:p>
    <w:sectPr w:rsidR="004E4DCF" w:rsidSect="00591FB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5DBDD" w14:textId="77777777" w:rsidR="00BD6251" w:rsidRDefault="00BD6251" w:rsidP="005D42FE">
      <w:pPr>
        <w:spacing w:after="0" w:line="240" w:lineRule="auto"/>
      </w:pPr>
      <w:r>
        <w:separator/>
      </w:r>
    </w:p>
  </w:endnote>
  <w:endnote w:type="continuationSeparator" w:id="0">
    <w:p w14:paraId="6817EBB7" w14:textId="77777777" w:rsidR="00BD6251" w:rsidRDefault="00BD6251" w:rsidP="005D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1F06C" w14:textId="77777777" w:rsidR="00BD6251" w:rsidRDefault="00BD6251" w:rsidP="005D42FE">
      <w:pPr>
        <w:spacing w:after="0" w:line="240" w:lineRule="auto"/>
      </w:pPr>
      <w:r>
        <w:separator/>
      </w:r>
    </w:p>
  </w:footnote>
  <w:footnote w:type="continuationSeparator" w:id="0">
    <w:p w14:paraId="38C9573E" w14:textId="77777777" w:rsidR="00BD6251" w:rsidRDefault="00BD6251" w:rsidP="005D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1AA"/>
    <w:multiLevelType w:val="hybridMultilevel"/>
    <w:tmpl w:val="91F0464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44AA5"/>
    <w:multiLevelType w:val="hybridMultilevel"/>
    <w:tmpl w:val="F99C623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178BA"/>
    <w:multiLevelType w:val="hybridMultilevel"/>
    <w:tmpl w:val="B2866AD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2334D132">
      <w:start w:val="1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079F2"/>
    <w:multiLevelType w:val="hybridMultilevel"/>
    <w:tmpl w:val="A084524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26524"/>
    <w:multiLevelType w:val="hybridMultilevel"/>
    <w:tmpl w:val="E474CF2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F628D"/>
    <w:multiLevelType w:val="hybridMultilevel"/>
    <w:tmpl w:val="E6E4519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2779A"/>
    <w:multiLevelType w:val="hybridMultilevel"/>
    <w:tmpl w:val="6E8A256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B45EA"/>
    <w:multiLevelType w:val="hybridMultilevel"/>
    <w:tmpl w:val="3AD6844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F5C02"/>
    <w:multiLevelType w:val="hybridMultilevel"/>
    <w:tmpl w:val="E4CC0C9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05791"/>
    <w:multiLevelType w:val="hybridMultilevel"/>
    <w:tmpl w:val="5DCCCDD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5F26"/>
    <w:multiLevelType w:val="hybridMultilevel"/>
    <w:tmpl w:val="993283F8"/>
    <w:lvl w:ilvl="0" w:tplc="7EC6EE04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67557CF"/>
    <w:multiLevelType w:val="hybridMultilevel"/>
    <w:tmpl w:val="AAF4E9CE"/>
    <w:lvl w:ilvl="0" w:tplc="339EB600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 w15:restartNumberingAfterBreak="0">
    <w:nsid w:val="39000486"/>
    <w:multiLevelType w:val="hybridMultilevel"/>
    <w:tmpl w:val="7934220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A62000D"/>
    <w:multiLevelType w:val="hybridMultilevel"/>
    <w:tmpl w:val="243A07F6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E749CA"/>
    <w:multiLevelType w:val="hybridMultilevel"/>
    <w:tmpl w:val="C10437D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302C3"/>
    <w:multiLevelType w:val="hybridMultilevel"/>
    <w:tmpl w:val="1C62632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0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C3759"/>
    <w:multiLevelType w:val="hybridMultilevel"/>
    <w:tmpl w:val="B2866AD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2334D132">
      <w:start w:val="1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85D48"/>
    <w:multiLevelType w:val="hybridMultilevel"/>
    <w:tmpl w:val="C8588FE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C55AA"/>
    <w:multiLevelType w:val="hybridMultilevel"/>
    <w:tmpl w:val="2B26AE36"/>
    <w:lvl w:ilvl="0" w:tplc="141A0011">
      <w:start w:val="1"/>
      <w:numFmt w:val="decimal"/>
      <w:lvlText w:val="%1)"/>
      <w:lvlJc w:val="left"/>
      <w:pPr>
        <w:ind w:left="1800" w:hanging="360"/>
      </w:pPr>
    </w:lvl>
    <w:lvl w:ilvl="1" w:tplc="141A0017">
      <w:start w:val="1"/>
      <w:numFmt w:val="lowerLetter"/>
      <w:lvlText w:val="%2)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AFF7BF8"/>
    <w:multiLevelType w:val="hybridMultilevel"/>
    <w:tmpl w:val="60727DBA"/>
    <w:lvl w:ilvl="0" w:tplc="1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C26EA"/>
    <w:multiLevelType w:val="hybridMultilevel"/>
    <w:tmpl w:val="214834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5614E"/>
    <w:multiLevelType w:val="hybridMultilevel"/>
    <w:tmpl w:val="9514A7A6"/>
    <w:lvl w:ilvl="0" w:tplc="1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A5401"/>
    <w:multiLevelType w:val="hybridMultilevel"/>
    <w:tmpl w:val="B6D81F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A12"/>
    <w:multiLevelType w:val="hybridMultilevel"/>
    <w:tmpl w:val="C2C6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90325"/>
    <w:multiLevelType w:val="hybridMultilevel"/>
    <w:tmpl w:val="C35C277A"/>
    <w:lvl w:ilvl="0" w:tplc="141A0011">
      <w:start w:val="1"/>
      <w:numFmt w:val="decimal"/>
      <w:lvlText w:val="%1)"/>
      <w:lvlJc w:val="left"/>
      <w:pPr>
        <w:ind w:left="1800" w:hanging="360"/>
      </w:pPr>
    </w:lvl>
    <w:lvl w:ilvl="1" w:tplc="141A0019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3"/>
  </w:num>
  <w:num w:numId="5">
    <w:abstractNumId w:val="22"/>
  </w:num>
  <w:num w:numId="6">
    <w:abstractNumId w:val="17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  <w:num w:numId="11">
    <w:abstractNumId w:val="12"/>
  </w:num>
  <w:num w:numId="12">
    <w:abstractNumId w:val="4"/>
  </w:num>
  <w:num w:numId="13">
    <w:abstractNumId w:val="21"/>
  </w:num>
  <w:num w:numId="14">
    <w:abstractNumId w:val="0"/>
  </w:num>
  <w:num w:numId="15">
    <w:abstractNumId w:val="20"/>
  </w:num>
  <w:num w:numId="16">
    <w:abstractNumId w:val="14"/>
  </w:num>
  <w:num w:numId="17">
    <w:abstractNumId w:val="11"/>
  </w:num>
  <w:num w:numId="18">
    <w:abstractNumId w:val="24"/>
  </w:num>
  <w:num w:numId="19">
    <w:abstractNumId w:val="18"/>
  </w:num>
  <w:num w:numId="20">
    <w:abstractNumId w:val="9"/>
  </w:num>
  <w:num w:numId="21">
    <w:abstractNumId w:val="5"/>
  </w:num>
  <w:num w:numId="22">
    <w:abstractNumId w:val="19"/>
  </w:num>
  <w:num w:numId="23">
    <w:abstractNumId w:val="23"/>
  </w:num>
  <w:num w:numId="24">
    <w:abstractNumId w:val="16"/>
  </w:num>
  <w:num w:numId="2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il Joldić">
    <w15:presenceInfo w15:providerId="AD" w15:userId="S::adil@fit.ba::2b0456bc-9151-459f-9544-14f4ae2d40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E6"/>
    <w:rsid w:val="00023329"/>
    <w:rsid w:val="00031D84"/>
    <w:rsid w:val="00041D64"/>
    <w:rsid w:val="00042D28"/>
    <w:rsid w:val="00046A7C"/>
    <w:rsid w:val="000475B0"/>
    <w:rsid w:val="00056C8F"/>
    <w:rsid w:val="00060917"/>
    <w:rsid w:val="00072EF8"/>
    <w:rsid w:val="000731AF"/>
    <w:rsid w:val="0007732B"/>
    <w:rsid w:val="00090AD5"/>
    <w:rsid w:val="000A743E"/>
    <w:rsid w:val="000B0FB7"/>
    <w:rsid w:val="000C047D"/>
    <w:rsid w:val="000C4800"/>
    <w:rsid w:val="000F399F"/>
    <w:rsid w:val="00103D63"/>
    <w:rsid w:val="00110927"/>
    <w:rsid w:val="001201CA"/>
    <w:rsid w:val="0012213F"/>
    <w:rsid w:val="00122E1D"/>
    <w:rsid w:val="00126861"/>
    <w:rsid w:val="00137F2B"/>
    <w:rsid w:val="00140606"/>
    <w:rsid w:val="00140FDD"/>
    <w:rsid w:val="00142F4B"/>
    <w:rsid w:val="0015058F"/>
    <w:rsid w:val="00150AB9"/>
    <w:rsid w:val="001620BD"/>
    <w:rsid w:val="00167F3A"/>
    <w:rsid w:val="0017650D"/>
    <w:rsid w:val="001864B5"/>
    <w:rsid w:val="001865BF"/>
    <w:rsid w:val="001A266D"/>
    <w:rsid w:val="001A7E09"/>
    <w:rsid w:val="001B61E7"/>
    <w:rsid w:val="001C5636"/>
    <w:rsid w:val="001D1758"/>
    <w:rsid w:val="001E0E33"/>
    <w:rsid w:val="001E21CE"/>
    <w:rsid w:val="001E4514"/>
    <w:rsid w:val="001F0CA1"/>
    <w:rsid w:val="001F3F50"/>
    <w:rsid w:val="001F41E6"/>
    <w:rsid w:val="001F45DC"/>
    <w:rsid w:val="002069E5"/>
    <w:rsid w:val="00235058"/>
    <w:rsid w:val="00236158"/>
    <w:rsid w:val="00241B73"/>
    <w:rsid w:val="002439DC"/>
    <w:rsid w:val="00245A43"/>
    <w:rsid w:val="002474A4"/>
    <w:rsid w:val="0025370E"/>
    <w:rsid w:val="00256AC4"/>
    <w:rsid w:val="0026171A"/>
    <w:rsid w:val="002634AB"/>
    <w:rsid w:val="00267184"/>
    <w:rsid w:val="00272C4B"/>
    <w:rsid w:val="00285E17"/>
    <w:rsid w:val="002A1F72"/>
    <w:rsid w:val="002A304C"/>
    <w:rsid w:val="002A5358"/>
    <w:rsid w:val="002F22AC"/>
    <w:rsid w:val="002F6324"/>
    <w:rsid w:val="00314E4B"/>
    <w:rsid w:val="0033648E"/>
    <w:rsid w:val="00340052"/>
    <w:rsid w:val="00342283"/>
    <w:rsid w:val="00350822"/>
    <w:rsid w:val="00382BEE"/>
    <w:rsid w:val="00387B76"/>
    <w:rsid w:val="003957A7"/>
    <w:rsid w:val="00397049"/>
    <w:rsid w:val="003A2BDA"/>
    <w:rsid w:val="003B545F"/>
    <w:rsid w:val="003E179E"/>
    <w:rsid w:val="003E65CB"/>
    <w:rsid w:val="003F1FB2"/>
    <w:rsid w:val="004058F7"/>
    <w:rsid w:val="00410D3F"/>
    <w:rsid w:val="00415B04"/>
    <w:rsid w:val="004178ED"/>
    <w:rsid w:val="00423A03"/>
    <w:rsid w:val="00442BC2"/>
    <w:rsid w:val="0045450F"/>
    <w:rsid w:val="0047048D"/>
    <w:rsid w:val="00473791"/>
    <w:rsid w:val="004870CB"/>
    <w:rsid w:val="00496F99"/>
    <w:rsid w:val="004B1882"/>
    <w:rsid w:val="004B1A80"/>
    <w:rsid w:val="004C3F67"/>
    <w:rsid w:val="004D03B8"/>
    <w:rsid w:val="004D1A64"/>
    <w:rsid w:val="004D40D4"/>
    <w:rsid w:val="004E1DC6"/>
    <w:rsid w:val="004E2D68"/>
    <w:rsid w:val="004E4DCF"/>
    <w:rsid w:val="004F21C9"/>
    <w:rsid w:val="004F24B0"/>
    <w:rsid w:val="00502C1F"/>
    <w:rsid w:val="00523593"/>
    <w:rsid w:val="005240A4"/>
    <w:rsid w:val="00526DC5"/>
    <w:rsid w:val="00530257"/>
    <w:rsid w:val="005558A9"/>
    <w:rsid w:val="005661C1"/>
    <w:rsid w:val="005673EA"/>
    <w:rsid w:val="00585EA5"/>
    <w:rsid w:val="00591FB4"/>
    <w:rsid w:val="0059576D"/>
    <w:rsid w:val="005A5792"/>
    <w:rsid w:val="005B13EF"/>
    <w:rsid w:val="005B3F16"/>
    <w:rsid w:val="005C2CDD"/>
    <w:rsid w:val="005C4C6A"/>
    <w:rsid w:val="005C7AA4"/>
    <w:rsid w:val="005D42FE"/>
    <w:rsid w:val="005F40A1"/>
    <w:rsid w:val="005F4869"/>
    <w:rsid w:val="005F6F54"/>
    <w:rsid w:val="00610A3B"/>
    <w:rsid w:val="006121F4"/>
    <w:rsid w:val="006219EF"/>
    <w:rsid w:val="00622753"/>
    <w:rsid w:val="006369DF"/>
    <w:rsid w:val="0064435C"/>
    <w:rsid w:val="00645B52"/>
    <w:rsid w:val="00647E75"/>
    <w:rsid w:val="0065215D"/>
    <w:rsid w:val="00672AC8"/>
    <w:rsid w:val="0067451B"/>
    <w:rsid w:val="00694413"/>
    <w:rsid w:val="006A0336"/>
    <w:rsid w:val="006A546B"/>
    <w:rsid w:val="006B6E49"/>
    <w:rsid w:val="006C0F3B"/>
    <w:rsid w:val="006C6D16"/>
    <w:rsid w:val="006D3B3F"/>
    <w:rsid w:val="006D7256"/>
    <w:rsid w:val="006E2910"/>
    <w:rsid w:val="006E73A5"/>
    <w:rsid w:val="006F5E6A"/>
    <w:rsid w:val="007052A5"/>
    <w:rsid w:val="00705C4A"/>
    <w:rsid w:val="00713E5C"/>
    <w:rsid w:val="007200F0"/>
    <w:rsid w:val="00722A04"/>
    <w:rsid w:val="007331AA"/>
    <w:rsid w:val="0073799D"/>
    <w:rsid w:val="00744EAC"/>
    <w:rsid w:val="00750864"/>
    <w:rsid w:val="007529CC"/>
    <w:rsid w:val="0075796D"/>
    <w:rsid w:val="007620A2"/>
    <w:rsid w:val="00776D5D"/>
    <w:rsid w:val="00781DFE"/>
    <w:rsid w:val="00792461"/>
    <w:rsid w:val="007A34B5"/>
    <w:rsid w:val="007A6041"/>
    <w:rsid w:val="007B0F29"/>
    <w:rsid w:val="007B18CF"/>
    <w:rsid w:val="007B3FBA"/>
    <w:rsid w:val="007C0F2E"/>
    <w:rsid w:val="007C1839"/>
    <w:rsid w:val="007D3FA5"/>
    <w:rsid w:val="007E48E1"/>
    <w:rsid w:val="007F19A7"/>
    <w:rsid w:val="007F45B4"/>
    <w:rsid w:val="007F7FAF"/>
    <w:rsid w:val="0080136E"/>
    <w:rsid w:val="00801387"/>
    <w:rsid w:val="008153EE"/>
    <w:rsid w:val="008279CF"/>
    <w:rsid w:val="0083251B"/>
    <w:rsid w:val="00832838"/>
    <w:rsid w:val="00844C94"/>
    <w:rsid w:val="00847672"/>
    <w:rsid w:val="00851875"/>
    <w:rsid w:val="00856470"/>
    <w:rsid w:val="00856DE0"/>
    <w:rsid w:val="00857EEC"/>
    <w:rsid w:val="00862B41"/>
    <w:rsid w:val="00862BD3"/>
    <w:rsid w:val="0089713D"/>
    <w:rsid w:val="0089772A"/>
    <w:rsid w:val="008A1CFB"/>
    <w:rsid w:val="008A2065"/>
    <w:rsid w:val="008A34EF"/>
    <w:rsid w:val="008B34E5"/>
    <w:rsid w:val="008B6522"/>
    <w:rsid w:val="008C0850"/>
    <w:rsid w:val="008C5342"/>
    <w:rsid w:val="008C70A2"/>
    <w:rsid w:val="008E422F"/>
    <w:rsid w:val="008E6BA8"/>
    <w:rsid w:val="00901B80"/>
    <w:rsid w:val="00905F73"/>
    <w:rsid w:val="00917C97"/>
    <w:rsid w:val="009237CD"/>
    <w:rsid w:val="0093190C"/>
    <w:rsid w:val="0094648D"/>
    <w:rsid w:val="00947D8D"/>
    <w:rsid w:val="00954316"/>
    <w:rsid w:val="009556D7"/>
    <w:rsid w:val="00957AA7"/>
    <w:rsid w:val="00963513"/>
    <w:rsid w:val="009644DE"/>
    <w:rsid w:val="009669A1"/>
    <w:rsid w:val="00972216"/>
    <w:rsid w:val="009756BF"/>
    <w:rsid w:val="00977F54"/>
    <w:rsid w:val="00991FE5"/>
    <w:rsid w:val="009A1718"/>
    <w:rsid w:val="009A3DF1"/>
    <w:rsid w:val="009B325F"/>
    <w:rsid w:val="009B5051"/>
    <w:rsid w:val="009C33E7"/>
    <w:rsid w:val="009C3D5C"/>
    <w:rsid w:val="009D20D8"/>
    <w:rsid w:val="009D4746"/>
    <w:rsid w:val="009E3428"/>
    <w:rsid w:val="009F3729"/>
    <w:rsid w:val="009F54F4"/>
    <w:rsid w:val="009F6CDB"/>
    <w:rsid w:val="00A0026C"/>
    <w:rsid w:val="00A05296"/>
    <w:rsid w:val="00A06FE1"/>
    <w:rsid w:val="00A07C0A"/>
    <w:rsid w:val="00A1641F"/>
    <w:rsid w:val="00A23156"/>
    <w:rsid w:val="00A23A05"/>
    <w:rsid w:val="00A23AC6"/>
    <w:rsid w:val="00A24D46"/>
    <w:rsid w:val="00A27980"/>
    <w:rsid w:val="00A3618A"/>
    <w:rsid w:val="00A41293"/>
    <w:rsid w:val="00A62977"/>
    <w:rsid w:val="00A7147F"/>
    <w:rsid w:val="00A74173"/>
    <w:rsid w:val="00A771EE"/>
    <w:rsid w:val="00A86137"/>
    <w:rsid w:val="00A86C95"/>
    <w:rsid w:val="00AB0E78"/>
    <w:rsid w:val="00AB4DD7"/>
    <w:rsid w:val="00AC5B48"/>
    <w:rsid w:val="00AD0E4E"/>
    <w:rsid w:val="00AE04F0"/>
    <w:rsid w:val="00B02962"/>
    <w:rsid w:val="00B04A3C"/>
    <w:rsid w:val="00B33068"/>
    <w:rsid w:val="00B353EC"/>
    <w:rsid w:val="00B43992"/>
    <w:rsid w:val="00B529C1"/>
    <w:rsid w:val="00B61D75"/>
    <w:rsid w:val="00B82A58"/>
    <w:rsid w:val="00B9459F"/>
    <w:rsid w:val="00B97CF9"/>
    <w:rsid w:val="00BA26A0"/>
    <w:rsid w:val="00BB21CA"/>
    <w:rsid w:val="00BB2EDC"/>
    <w:rsid w:val="00BC35AF"/>
    <w:rsid w:val="00BD6251"/>
    <w:rsid w:val="00BE64E6"/>
    <w:rsid w:val="00BF41E4"/>
    <w:rsid w:val="00BF5AAA"/>
    <w:rsid w:val="00C00935"/>
    <w:rsid w:val="00C14C2A"/>
    <w:rsid w:val="00C40EAC"/>
    <w:rsid w:val="00C54747"/>
    <w:rsid w:val="00C54C0A"/>
    <w:rsid w:val="00C61590"/>
    <w:rsid w:val="00C6752E"/>
    <w:rsid w:val="00C77BCB"/>
    <w:rsid w:val="00C84561"/>
    <w:rsid w:val="00C92298"/>
    <w:rsid w:val="00CB257C"/>
    <w:rsid w:val="00CD1C2D"/>
    <w:rsid w:val="00CD4B97"/>
    <w:rsid w:val="00CE7C75"/>
    <w:rsid w:val="00CE7D99"/>
    <w:rsid w:val="00CF2B65"/>
    <w:rsid w:val="00D014F4"/>
    <w:rsid w:val="00D03D37"/>
    <w:rsid w:val="00D24857"/>
    <w:rsid w:val="00D3151E"/>
    <w:rsid w:val="00D32193"/>
    <w:rsid w:val="00D51F8C"/>
    <w:rsid w:val="00D70D86"/>
    <w:rsid w:val="00D93499"/>
    <w:rsid w:val="00D9541A"/>
    <w:rsid w:val="00DA431D"/>
    <w:rsid w:val="00DA4CC2"/>
    <w:rsid w:val="00DB23D8"/>
    <w:rsid w:val="00DC2116"/>
    <w:rsid w:val="00DC5374"/>
    <w:rsid w:val="00DD0143"/>
    <w:rsid w:val="00DD0DFB"/>
    <w:rsid w:val="00DD3DB4"/>
    <w:rsid w:val="00DD544E"/>
    <w:rsid w:val="00DE4AF6"/>
    <w:rsid w:val="00E344CE"/>
    <w:rsid w:val="00E44566"/>
    <w:rsid w:val="00E60099"/>
    <w:rsid w:val="00E64EA8"/>
    <w:rsid w:val="00E72A6E"/>
    <w:rsid w:val="00E8060F"/>
    <w:rsid w:val="00E90BC8"/>
    <w:rsid w:val="00E97363"/>
    <w:rsid w:val="00EA3D85"/>
    <w:rsid w:val="00EB3C3A"/>
    <w:rsid w:val="00EB4A7F"/>
    <w:rsid w:val="00EC212A"/>
    <w:rsid w:val="00EC4224"/>
    <w:rsid w:val="00ED31E6"/>
    <w:rsid w:val="00ED6DAB"/>
    <w:rsid w:val="00EF2FA0"/>
    <w:rsid w:val="00F2468D"/>
    <w:rsid w:val="00F35959"/>
    <w:rsid w:val="00F3668D"/>
    <w:rsid w:val="00F3671A"/>
    <w:rsid w:val="00F378CD"/>
    <w:rsid w:val="00F57AD4"/>
    <w:rsid w:val="00F77EF6"/>
    <w:rsid w:val="00F81ADB"/>
    <w:rsid w:val="00F8238A"/>
    <w:rsid w:val="00F85F10"/>
    <w:rsid w:val="00F90039"/>
    <w:rsid w:val="00FA36F3"/>
    <w:rsid w:val="00FA4912"/>
    <w:rsid w:val="00FB1020"/>
    <w:rsid w:val="00FC633B"/>
    <w:rsid w:val="00FD5ED8"/>
    <w:rsid w:val="00FD6225"/>
    <w:rsid w:val="00FE1A64"/>
    <w:rsid w:val="00FE4DAE"/>
    <w:rsid w:val="00FF0AD2"/>
    <w:rsid w:val="00FF1785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6928"/>
  <w15:chartTrackingRefBased/>
  <w15:docId w15:val="{28D79331-4657-4396-8839-8A35BCA8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A4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E73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28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42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42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42FE"/>
    <w:rPr>
      <w:vertAlign w:val="superscript"/>
    </w:rPr>
  </w:style>
  <w:style w:type="character" w:styleId="Strong">
    <w:name w:val="Strong"/>
    <w:basedOn w:val="DefaultParagraphFont"/>
    <w:uiPriority w:val="22"/>
    <w:qFormat/>
    <w:rsid w:val="00C77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t.b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52578/Home/TestDB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E9195-2FB0-4705-8256-FCB018F17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15</cp:revision>
  <cp:lastPrinted>2018-08-27T08:18:00Z</cp:lastPrinted>
  <dcterms:created xsi:type="dcterms:W3CDTF">2019-02-03T23:19:00Z</dcterms:created>
  <dcterms:modified xsi:type="dcterms:W3CDTF">2019-02-14T10:21:00Z</dcterms:modified>
</cp:coreProperties>
</file>